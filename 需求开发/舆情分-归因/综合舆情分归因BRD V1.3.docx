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2296" w14:textId="77777777" w:rsidR="005E0E61" w:rsidRPr="005317B6" w:rsidRDefault="00885FCF" w:rsidP="00AE3877">
      <w:pPr>
        <w:pStyle w:val="1"/>
        <w:jc w:val="center"/>
        <w:rPr>
          <w:ins w:id="0" w:author="赵 姮娟" w:date="2022-08-11T16:15:00Z"/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综合舆情分归因需求说明书</w:t>
      </w:r>
    </w:p>
    <w:tbl>
      <w:tblPr>
        <w:tblW w:w="7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330"/>
        <w:gridCol w:w="4256"/>
        <w:gridCol w:w="875"/>
      </w:tblGrid>
      <w:tr w:rsidR="005E0E61" w:rsidRPr="005D416B" w14:paraId="1C0A3570" w14:textId="77777777" w:rsidTr="00EA0C2E">
        <w:trPr>
          <w:trHeight w:val="229"/>
          <w:jc w:val="center"/>
          <w:ins w:id="1" w:author="赵 姮娟" w:date="2022-08-11T16:15:00Z"/>
        </w:trPr>
        <w:tc>
          <w:tcPr>
            <w:tcW w:w="7121" w:type="dxa"/>
            <w:gridSpan w:val="4"/>
            <w:vAlign w:val="center"/>
          </w:tcPr>
          <w:p w14:paraId="2DCC9202" w14:textId="77777777" w:rsidR="005E0E61" w:rsidRPr="005D416B" w:rsidRDefault="005E0E61" w:rsidP="00EA0C2E">
            <w:pPr>
              <w:spacing w:before="50" w:after="50"/>
              <w:jc w:val="center"/>
              <w:rPr>
                <w:ins w:id="2" w:author="赵 姮娟" w:date="2022-08-11T16:15:00Z"/>
                <w:rFonts w:asciiTheme="minorEastAsia" w:hAnsiTheme="minorEastAsia"/>
                <w:b/>
                <w:szCs w:val="21"/>
              </w:rPr>
            </w:pPr>
            <w:ins w:id="3" w:author="赵 姮娟" w:date="2022-08-11T16:15:00Z">
              <w:r w:rsidRPr="005D416B">
                <w:rPr>
                  <w:rFonts w:asciiTheme="minorEastAsia" w:hAnsiTheme="minorEastAsia" w:hint="eastAsia"/>
                  <w:b/>
                  <w:szCs w:val="21"/>
                </w:rPr>
                <w:t>修订历史说明</w:t>
              </w:r>
            </w:ins>
          </w:p>
        </w:tc>
      </w:tr>
      <w:tr w:rsidR="005E0E61" w:rsidRPr="005D416B" w14:paraId="03FD440A" w14:textId="77777777" w:rsidTr="00EA0C2E">
        <w:trPr>
          <w:trHeight w:val="235"/>
          <w:jc w:val="center"/>
          <w:ins w:id="4" w:author="赵 姮娟" w:date="2022-08-11T16:15:00Z"/>
        </w:trPr>
        <w:tc>
          <w:tcPr>
            <w:tcW w:w="660" w:type="dxa"/>
            <w:vAlign w:val="center"/>
          </w:tcPr>
          <w:p w14:paraId="4EB0D3F1" w14:textId="77777777" w:rsidR="005E0E61" w:rsidRPr="005D416B" w:rsidRDefault="005E0E61" w:rsidP="00EA0C2E">
            <w:pPr>
              <w:spacing w:before="50" w:after="50"/>
              <w:jc w:val="center"/>
              <w:rPr>
                <w:ins w:id="5" w:author="赵 姮娟" w:date="2022-08-11T16:15:00Z"/>
                <w:rFonts w:asciiTheme="minorEastAsia" w:hAnsiTheme="minorEastAsia"/>
                <w:b/>
                <w:szCs w:val="21"/>
              </w:rPr>
            </w:pPr>
            <w:ins w:id="6" w:author="赵 姮娟" w:date="2022-08-11T16:15:00Z">
              <w:r w:rsidRPr="005D416B">
                <w:rPr>
                  <w:rFonts w:asciiTheme="minorEastAsia" w:hAnsiTheme="minorEastAsia"/>
                  <w:b/>
                  <w:szCs w:val="21"/>
                </w:rPr>
                <w:t>编号</w:t>
              </w:r>
            </w:ins>
          </w:p>
        </w:tc>
        <w:tc>
          <w:tcPr>
            <w:tcW w:w="1330" w:type="dxa"/>
            <w:vAlign w:val="center"/>
          </w:tcPr>
          <w:p w14:paraId="70BF9E9D" w14:textId="77777777" w:rsidR="005E0E61" w:rsidRPr="005D416B" w:rsidRDefault="005E0E61" w:rsidP="00EA0C2E">
            <w:pPr>
              <w:spacing w:before="50" w:after="50"/>
              <w:jc w:val="center"/>
              <w:rPr>
                <w:ins w:id="7" w:author="赵 姮娟" w:date="2022-08-11T16:15:00Z"/>
                <w:rFonts w:asciiTheme="minorEastAsia" w:hAnsiTheme="minorEastAsia"/>
                <w:b/>
                <w:szCs w:val="21"/>
              </w:rPr>
            </w:pPr>
            <w:ins w:id="8" w:author="赵 姮娟" w:date="2022-08-11T16:15:00Z">
              <w:r w:rsidRPr="005D416B">
                <w:rPr>
                  <w:rFonts w:asciiTheme="minorEastAsia" w:hAnsiTheme="minorEastAsia"/>
                  <w:b/>
                  <w:szCs w:val="21"/>
                </w:rPr>
                <w:t>日期</w:t>
              </w:r>
            </w:ins>
          </w:p>
        </w:tc>
        <w:tc>
          <w:tcPr>
            <w:tcW w:w="4256" w:type="dxa"/>
            <w:vAlign w:val="center"/>
          </w:tcPr>
          <w:p w14:paraId="0234D39E" w14:textId="77777777" w:rsidR="005E0E61" w:rsidRPr="005D416B" w:rsidRDefault="005E0E61" w:rsidP="00EA0C2E">
            <w:pPr>
              <w:spacing w:before="50" w:after="50"/>
              <w:jc w:val="center"/>
              <w:rPr>
                <w:ins w:id="9" w:author="赵 姮娟" w:date="2022-08-11T16:15:00Z"/>
                <w:rFonts w:asciiTheme="minorEastAsia" w:hAnsiTheme="minorEastAsia"/>
                <w:b/>
                <w:szCs w:val="21"/>
              </w:rPr>
            </w:pPr>
            <w:ins w:id="10" w:author="赵 姮娟" w:date="2022-08-11T16:15:00Z">
              <w:r w:rsidRPr="005D416B">
                <w:rPr>
                  <w:rFonts w:asciiTheme="minorEastAsia" w:hAnsiTheme="minorEastAsia"/>
                  <w:b/>
                  <w:szCs w:val="21"/>
                </w:rPr>
                <w:t>描述</w:t>
              </w:r>
            </w:ins>
          </w:p>
        </w:tc>
        <w:tc>
          <w:tcPr>
            <w:tcW w:w="875" w:type="dxa"/>
            <w:vAlign w:val="center"/>
          </w:tcPr>
          <w:p w14:paraId="3FA6FB23" w14:textId="77777777" w:rsidR="005E0E61" w:rsidRPr="005D416B" w:rsidRDefault="005E0E61" w:rsidP="00EA0C2E">
            <w:pPr>
              <w:spacing w:before="50" w:after="50"/>
              <w:jc w:val="center"/>
              <w:rPr>
                <w:ins w:id="11" w:author="赵 姮娟" w:date="2022-08-11T16:15:00Z"/>
                <w:rFonts w:asciiTheme="minorEastAsia" w:hAnsiTheme="minorEastAsia"/>
                <w:b/>
                <w:szCs w:val="21"/>
              </w:rPr>
            </w:pPr>
            <w:ins w:id="12" w:author="赵 姮娟" w:date="2022-08-11T16:15:00Z">
              <w:r w:rsidRPr="005D416B">
                <w:rPr>
                  <w:rFonts w:asciiTheme="minorEastAsia" w:hAnsiTheme="minorEastAsia"/>
                  <w:b/>
                  <w:szCs w:val="21"/>
                </w:rPr>
                <w:t>版本</w:t>
              </w:r>
            </w:ins>
          </w:p>
        </w:tc>
      </w:tr>
      <w:tr w:rsidR="005E0E61" w:rsidRPr="005D416B" w14:paraId="68037924" w14:textId="77777777" w:rsidTr="00EA0C2E">
        <w:trPr>
          <w:trHeight w:val="343"/>
          <w:jc w:val="center"/>
          <w:ins w:id="13" w:author="赵 姮娟" w:date="2022-08-11T16:15:00Z"/>
        </w:trPr>
        <w:tc>
          <w:tcPr>
            <w:tcW w:w="660" w:type="dxa"/>
            <w:vAlign w:val="center"/>
          </w:tcPr>
          <w:p w14:paraId="2627E157" w14:textId="77777777" w:rsidR="005E0E61" w:rsidRPr="005D416B" w:rsidRDefault="005E0E61" w:rsidP="00EA0C2E">
            <w:pPr>
              <w:spacing w:before="50" w:after="50"/>
              <w:jc w:val="center"/>
              <w:rPr>
                <w:ins w:id="14" w:author="赵 姮娟" w:date="2022-08-11T16:15:00Z"/>
                <w:rFonts w:asciiTheme="minorEastAsia" w:hAnsiTheme="minorEastAsia"/>
                <w:szCs w:val="21"/>
              </w:rPr>
            </w:pPr>
            <w:ins w:id="15" w:author="赵 姮娟" w:date="2022-08-11T16:15:00Z">
              <w:r w:rsidRPr="005D416B"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330" w:type="dxa"/>
            <w:vAlign w:val="center"/>
          </w:tcPr>
          <w:p w14:paraId="62FC98CD" w14:textId="77777777" w:rsidR="005E0E61" w:rsidRPr="005D416B" w:rsidRDefault="005E0E61" w:rsidP="00EA0C2E">
            <w:pPr>
              <w:spacing w:before="50" w:after="50"/>
              <w:jc w:val="center"/>
              <w:rPr>
                <w:ins w:id="16" w:author="赵 姮娟" w:date="2022-08-11T16:15:00Z"/>
                <w:rFonts w:asciiTheme="minorEastAsia" w:hAnsiTheme="minorEastAsia"/>
                <w:szCs w:val="21"/>
              </w:rPr>
            </w:pPr>
            <w:ins w:id="17" w:author="赵 姮娟" w:date="2022-08-11T16:15:00Z">
              <w:r w:rsidRPr="005D416B">
                <w:rPr>
                  <w:rFonts w:asciiTheme="minorEastAsia" w:hAnsiTheme="minorEastAsia"/>
                  <w:szCs w:val="21"/>
                </w:rPr>
                <w:t>2022</w:t>
              </w:r>
              <w:r w:rsidRPr="005D416B">
                <w:rPr>
                  <w:rFonts w:asciiTheme="minorEastAsia" w:hAnsiTheme="minorEastAsia" w:hint="eastAsia"/>
                  <w:szCs w:val="21"/>
                </w:rPr>
                <w:t>.</w:t>
              </w:r>
              <w:r w:rsidRPr="005D416B">
                <w:rPr>
                  <w:rFonts w:asciiTheme="minorEastAsia" w:hAnsiTheme="minorEastAsia"/>
                  <w:szCs w:val="21"/>
                </w:rPr>
                <w:t>07</w:t>
              </w:r>
              <w:r w:rsidRPr="005D416B">
                <w:rPr>
                  <w:rFonts w:asciiTheme="minorEastAsia" w:hAnsiTheme="minorEastAsia" w:hint="eastAsia"/>
                  <w:szCs w:val="21"/>
                </w:rPr>
                <w:t>.</w:t>
              </w:r>
              <w:r w:rsidRPr="005D416B">
                <w:rPr>
                  <w:rFonts w:asciiTheme="minorEastAsia" w:hAnsiTheme="minorEastAsia"/>
                  <w:szCs w:val="21"/>
                </w:rPr>
                <w:t>19</w:t>
              </w:r>
            </w:ins>
          </w:p>
        </w:tc>
        <w:tc>
          <w:tcPr>
            <w:tcW w:w="4256" w:type="dxa"/>
            <w:vAlign w:val="center"/>
          </w:tcPr>
          <w:p w14:paraId="0F7ED448" w14:textId="77777777" w:rsidR="005E0E61" w:rsidRPr="005D416B" w:rsidRDefault="005E0E61" w:rsidP="00EA0C2E">
            <w:pPr>
              <w:spacing w:before="50" w:after="50"/>
              <w:jc w:val="center"/>
              <w:rPr>
                <w:ins w:id="18" w:author="赵 姮娟" w:date="2022-08-11T16:15:00Z"/>
                <w:rFonts w:asciiTheme="minorEastAsia" w:hAnsiTheme="minorEastAsia"/>
                <w:szCs w:val="21"/>
              </w:rPr>
            </w:pPr>
            <w:proofErr w:type="gramStart"/>
            <w:ins w:id="19" w:author="赵 姮娟" w:date="2022-08-11T16:15:00Z">
              <w:r>
                <w:rPr>
                  <w:rFonts w:asciiTheme="minorEastAsia" w:hAnsiTheme="minorEastAsia" w:hint="eastAsia"/>
                  <w:szCs w:val="21"/>
                </w:rPr>
                <w:t>终</w:t>
              </w:r>
              <w:r w:rsidRPr="005D416B">
                <w:rPr>
                  <w:rFonts w:asciiTheme="minorEastAsia" w:hAnsiTheme="minorEastAsia" w:hint="eastAsia"/>
                  <w:szCs w:val="21"/>
                </w:rPr>
                <w:t>版</w:t>
              </w:r>
              <w:r>
                <w:rPr>
                  <w:rFonts w:asciiTheme="minorEastAsia" w:hAnsiTheme="minorEastAsia" w:hint="eastAsia"/>
                  <w:szCs w:val="21"/>
                </w:rPr>
                <w:t>综合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舆情分归因开发</w:t>
              </w:r>
              <w:r w:rsidRPr="005D416B">
                <w:rPr>
                  <w:rFonts w:asciiTheme="minorEastAsia" w:hAnsiTheme="minorEastAsia" w:hint="eastAsia"/>
                  <w:szCs w:val="21"/>
                </w:rPr>
                <w:t>文档</w:t>
              </w:r>
            </w:ins>
          </w:p>
        </w:tc>
        <w:tc>
          <w:tcPr>
            <w:tcW w:w="875" w:type="dxa"/>
            <w:vAlign w:val="center"/>
          </w:tcPr>
          <w:p w14:paraId="0FA27F8A" w14:textId="77777777" w:rsidR="005E0E61" w:rsidRPr="005D416B" w:rsidRDefault="005E0E61" w:rsidP="00EA0C2E">
            <w:pPr>
              <w:spacing w:before="50" w:after="50"/>
              <w:jc w:val="center"/>
              <w:rPr>
                <w:ins w:id="20" w:author="赵 姮娟" w:date="2022-08-11T16:15:00Z"/>
                <w:rFonts w:asciiTheme="minorEastAsia" w:hAnsiTheme="minorEastAsia"/>
                <w:szCs w:val="21"/>
              </w:rPr>
            </w:pPr>
            <w:ins w:id="21" w:author="赵 姮娟" w:date="2022-08-11T16:15:00Z">
              <w:r w:rsidRPr="005D416B">
                <w:rPr>
                  <w:rFonts w:asciiTheme="minorEastAsia" w:hAnsiTheme="minorEastAsia"/>
                  <w:szCs w:val="21"/>
                </w:rPr>
                <w:t>V1.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5E0E61" w:rsidRPr="005D416B" w14:paraId="36EA4CBE" w14:textId="77777777" w:rsidTr="00EA0C2E">
        <w:trPr>
          <w:trHeight w:val="76"/>
          <w:jc w:val="center"/>
          <w:ins w:id="22" w:author="赵 姮娟" w:date="2022-08-11T16:15:00Z"/>
        </w:trPr>
        <w:tc>
          <w:tcPr>
            <w:tcW w:w="660" w:type="dxa"/>
            <w:vAlign w:val="center"/>
          </w:tcPr>
          <w:p w14:paraId="684B5A21" w14:textId="77777777" w:rsidR="005E0E61" w:rsidRPr="005D416B" w:rsidRDefault="005E0E61" w:rsidP="00EA0C2E">
            <w:pPr>
              <w:spacing w:before="50" w:after="50"/>
              <w:jc w:val="center"/>
              <w:rPr>
                <w:ins w:id="23" w:author="赵 姮娟" w:date="2022-08-11T16:15:00Z"/>
                <w:rFonts w:asciiTheme="minorEastAsia" w:hAnsiTheme="minorEastAsia"/>
                <w:szCs w:val="21"/>
              </w:rPr>
            </w:pPr>
            <w:ins w:id="24" w:author="赵 姮娟" w:date="2022-08-11T16:15:00Z">
              <w:r w:rsidRPr="005D416B"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330" w:type="dxa"/>
            <w:vAlign w:val="center"/>
          </w:tcPr>
          <w:p w14:paraId="2DCD8E17" w14:textId="77777777" w:rsidR="005E0E61" w:rsidRPr="005D416B" w:rsidRDefault="005E0E61" w:rsidP="00EA0C2E">
            <w:pPr>
              <w:spacing w:before="50" w:after="50"/>
              <w:jc w:val="center"/>
              <w:rPr>
                <w:ins w:id="25" w:author="赵 姮娟" w:date="2022-08-11T16:15:00Z"/>
                <w:rFonts w:asciiTheme="minorEastAsia" w:hAnsiTheme="minorEastAsia"/>
                <w:szCs w:val="21"/>
              </w:rPr>
            </w:pPr>
            <w:ins w:id="26" w:author="赵 姮娟" w:date="2022-08-11T16:15:00Z">
              <w:r>
                <w:rPr>
                  <w:rFonts w:asciiTheme="minorEastAsia" w:hAnsiTheme="minorEastAsia" w:hint="eastAsia"/>
                  <w:szCs w:val="21"/>
                </w:rPr>
                <w:t>2</w:t>
              </w:r>
              <w:r>
                <w:rPr>
                  <w:rFonts w:asciiTheme="minorEastAsia" w:hAnsiTheme="minorEastAsia"/>
                  <w:szCs w:val="21"/>
                </w:rPr>
                <w:t>022.08.11</w:t>
              </w:r>
            </w:ins>
          </w:p>
        </w:tc>
        <w:tc>
          <w:tcPr>
            <w:tcW w:w="4256" w:type="dxa"/>
            <w:vAlign w:val="center"/>
          </w:tcPr>
          <w:p w14:paraId="41D0C3A0" w14:textId="3E1EE3E3" w:rsidR="005E0E61" w:rsidRPr="005D416B" w:rsidRDefault="005E0E61" w:rsidP="00EA0C2E">
            <w:pPr>
              <w:spacing w:before="50" w:after="50"/>
              <w:jc w:val="center"/>
              <w:rPr>
                <w:ins w:id="27" w:author="赵 姮娟" w:date="2022-08-11T16:15:00Z"/>
                <w:rFonts w:asciiTheme="minorEastAsia" w:hAnsiTheme="minorEastAsia"/>
                <w:szCs w:val="21"/>
              </w:rPr>
            </w:pPr>
            <w:ins w:id="28" w:author="赵 姮娟" w:date="2022-08-11T16:15:00Z">
              <w:r>
                <w:rPr>
                  <w:rFonts w:asciiTheme="minorEastAsia" w:hAnsiTheme="minorEastAsia" w:hint="eastAsia"/>
                  <w:szCs w:val="21"/>
                </w:rPr>
                <w:t>归因综述</w:t>
              </w:r>
              <w:proofErr w:type="gramStart"/>
              <w:r>
                <w:rPr>
                  <w:rFonts w:asciiTheme="minorEastAsia" w:hAnsiTheme="minorEastAsia" w:hint="eastAsia"/>
                  <w:szCs w:val="21"/>
                </w:rPr>
                <w:t>部分话</w:t>
              </w:r>
              <w:proofErr w:type="gramEnd"/>
              <w:r>
                <w:rPr>
                  <w:rFonts w:asciiTheme="minorEastAsia" w:hAnsiTheme="minorEastAsia" w:hint="eastAsia"/>
                  <w:szCs w:val="21"/>
                </w:rPr>
                <w:t>术及对应逻辑调整</w:t>
              </w:r>
            </w:ins>
            <w:ins w:id="29" w:author="赵 姮娟" w:date="2022-08-11T16:16:00Z">
              <w:r w:rsidR="00B83987">
                <w:rPr>
                  <w:rFonts w:asciiTheme="minorEastAsia" w:hAnsiTheme="minorEastAsia" w:hint="eastAsia"/>
                  <w:szCs w:val="21"/>
                </w:rPr>
                <w:t>，涉及调整内容</w:t>
              </w:r>
            </w:ins>
            <w:ins w:id="30" w:author="赵 姮娟" w:date="2022-08-11T16:17:00Z">
              <w:r w:rsidR="00B83987">
                <w:rPr>
                  <w:rFonts w:asciiTheme="minorEastAsia" w:hAnsiTheme="minorEastAsia" w:hint="eastAsia"/>
                  <w:szCs w:val="21"/>
                </w:rPr>
                <w:t>为【3</w:t>
              </w:r>
              <w:r w:rsidR="00B83987">
                <w:rPr>
                  <w:rFonts w:asciiTheme="minorEastAsia" w:hAnsiTheme="minorEastAsia"/>
                  <w:szCs w:val="21"/>
                </w:rPr>
                <w:t xml:space="preserve">.2 </w:t>
              </w:r>
              <w:r w:rsidR="00B83987">
                <w:rPr>
                  <w:rFonts w:asciiTheme="minorEastAsia" w:hAnsiTheme="minorEastAsia" w:hint="eastAsia"/>
                  <w:szCs w:val="21"/>
                </w:rPr>
                <w:t>归因综述】</w:t>
              </w:r>
            </w:ins>
          </w:p>
        </w:tc>
        <w:tc>
          <w:tcPr>
            <w:tcW w:w="875" w:type="dxa"/>
            <w:vAlign w:val="center"/>
          </w:tcPr>
          <w:p w14:paraId="00ED9E9B" w14:textId="77777777" w:rsidR="005E0E61" w:rsidRPr="005D416B" w:rsidRDefault="005E0E61" w:rsidP="00EA0C2E">
            <w:pPr>
              <w:spacing w:before="50" w:after="50"/>
              <w:jc w:val="center"/>
              <w:rPr>
                <w:ins w:id="31" w:author="赵 姮娟" w:date="2022-08-11T16:15:00Z"/>
                <w:rFonts w:asciiTheme="minorEastAsia" w:hAnsiTheme="minorEastAsia"/>
                <w:szCs w:val="21"/>
              </w:rPr>
            </w:pPr>
            <w:ins w:id="32" w:author="赵 姮娟" w:date="2022-08-11T16:15:00Z">
              <w:r w:rsidRPr="005D416B">
                <w:rPr>
                  <w:rFonts w:asciiTheme="minorEastAsia" w:hAnsiTheme="minorEastAsia"/>
                  <w:szCs w:val="21"/>
                </w:rPr>
                <w:t>V1.</w:t>
              </w:r>
              <w:r>
                <w:rPr>
                  <w:rFonts w:asciiTheme="minorEastAsia" w:hAnsiTheme="minorEastAsia"/>
                  <w:szCs w:val="21"/>
                </w:rPr>
                <w:t>3</w:t>
              </w:r>
            </w:ins>
          </w:p>
        </w:tc>
      </w:tr>
      <w:tr w:rsidR="005E0E61" w:rsidRPr="005D416B" w14:paraId="3F7DF313" w14:textId="77777777" w:rsidTr="00EA0C2E">
        <w:trPr>
          <w:trHeight w:val="76"/>
          <w:jc w:val="center"/>
          <w:ins w:id="33" w:author="赵 姮娟" w:date="2022-08-11T16:16:00Z"/>
        </w:trPr>
        <w:tc>
          <w:tcPr>
            <w:tcW w:w="660" w:type="dxa"/>
            <w:vAlign w:val="center"/>
          </w:tcPr>
          <w:p w14:paraId="60D71BBE" w14:textId="77777777" w:rsidR="005E0E61" w:rsidRPr="005D416B" w:rsidRDefault="005E0E61" w:rsidP="00EA0C2E">
            <w:pPr>
              <w:spacing w:before="50" w:after="50"/>
              <w:jc w:val="center"/>
              <w:rPr>
                <w:ins w:id="34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37503BCA" w14:textId="77777777" w:rsidR="005E0E61" w:rsidRDefault="005E0E61" w:rsidP="00EA0C2E">
            <w:pPr>
              <w:spacing w:before="50" w:after="50"/>
              <w:jc w:val="center"/>
              <w:rPr>
                <w:ins w:id="35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4256" w:type="dxa"/>
            <w:vAlign w:val="center"/>
          </w:tcPr>
          <w:p w14:paraId="1C128036" w14:textId="77777777" w:rsidR="005E0E61" w:rsidRDefault="005E0E61" w:rsidP="00EA0C2E">
            <w:pPr>
              <w:spacing w:before="50" w:after="50"/>
              <w:jc w:val="center"/>
              <w:rPr>
                <w:ins w:id="36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0CCD6A91" w14:textId="77777777" w:rsidR="005E0E61" w:rsidRPr="005D416B" w:rsidRDefault="005E0E61" w:rsidP="00EA0C2E">
            <w:pPr>
              <w:spacing w:before="50" w:after="50"/>
              <w:jc w:val="center"/>
              <w:rPr>
                <w:ins w:id="37" w:author="赵 姮娟" w:date="2022-08-11T16:16:00Z"/>
                <w:rFonts w:asciiTheme="minorEastAsia" w:hAnsiTheme="minorEastAsia"/>
                <w:szCs w:val="21"/>
              </w:rPr>
            </w:pPr>
          </w:p>
        </w:tc>
      </w:tr>
      <w:tr w:rsidR="005E0E61" w:rsidRPr="005D416B" w14:paraId="3CB26E09" w14:textId="77777777" w:rsidTr="00EA0C2E">
        <w:trPr>
          <w:trHeight w:val="76"/>
          <w:jc w:val="center"/>
          <w:ins w:id="38" w:author="赵 姮娟" w:date="2022-08-11T16:16:00Z"/>
        </w:trPr>
        <w:tc>
          <w:tcPr>
            <w:tcW w:w="660" w:type="dxa"/>
            <w:vAlign w:val="center"/>
          </w:tcPr>
          <w:p w14:paraId="47FE63E6" w14:textId="77777777" w:rsidR="005E0E61" w:rsidRPr="005D416B" w:rsidRDefault="005E0E61" w:rsidP="00EA0C2E">
            <w:pPr>
              <w:spacing w:before="50" w:after="50"/>
              <w:jc w:val="center"/>
              <w:rPr>
                <w:ins w:id="39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54B5A4E" w14:textId="77777777" w:rsidR="005E0E61" w:rsidRDefault="005E0E61" w:rsidP="00EA0C2E">
            <w:pPr>
              <w:spacing w:before="50" w:after="50"/>
              <w:jc w:val="center"/>
              <w:rPr>
                <w:ins w:id="40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4256" w:type="dxa"/>
            <w:vAlign w:val="center"/>
          </w:tcPr>
          <w:p w14:paraId="36D41D75" w14:textId="77777777" w:rsidR="005E0E61" w:rsidRDefault="005E0E61" w:rsidP="00EA0C2E">
            <w:pPr>
              <w:spacing w:before="50" w:after="50"/>
              <w:jc w:val="center"/>
              <w:rPr>
                <w:ins w:id="41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027AD10C" w14:textId="77777777" w:rsidR="005E0E61" w:rsidRPr="005D416B" w:rsidRDefault="005E0E61" w:rsidP="00EA0C2E">
            <w:pPr>
              <w:spacing w:before="50" w:after="50"/>
              <w:jc w:val="center"/>
              <w:rPr>
                <w:ins w:id="42" w:author="赵 姮娟" w:date="2022-08-11T16:16:00Z"/>
                <w:rFonts w:asciiTheme="minorEastAsia" w:hAnsiTheme="minorEastAsia"/>
                <w:szCs w:val="21"/>
              </w:rPr>
            </w:pPr>
          </w:p>
        </w:tc>
      </w:tr>
      <w:tr w:rsidR="005E0E61" w:rsidRPr="005D416B" w14:paraId="6FEDD301" w14:textId="77777777" w:rsidTr="00EA0C2E">
        <w:trPr>
          <w:trHeight w:val="76"/>
          <w:jc w:val="center"/>
          <w:ins w:id="43" w:author="赵 姮娟" w:date="2022-08-11T16:16:00Z"/>
        </w:trPr>
        <w:tc>
          <w:tcPr>
            <w:tcW w:w="660" w:type="dxa"/>
            <w:vAlign w:val="center"/>
          </w:tcPr>
          <w:p w14:paraId="64B7AFE3" w14:textId="77777777" w:rsidR="005E0E61" w:rsidRPr="005D416B" w:rsidRDefault="005E0E61" w:rsidP="00EA0C2E">
            <w:pPr>
              <w:spacing w:before="50" w:after="50"/>
              <w:jc w:val="center"/>
              <w:rPr>
                <w:ins w:id="44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75E371AD" w14:textId="77777777" w:rsidR="005E0E61" w:rsidRDefault="005E0E61" w:rsidP="00EA0C2E">
            <w:pPr>
              <w:spacing w:before="50" w:after="50"/>
              <w:jc w:val="center"/>
              <w:rPr>
                <w:ins w:id="45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4256" w:type="dxa"/>
            <w:vAlign w:val="center"/>
          </w:tcPr>
          <w:p w14:paraId="318CEE5D" w14:textId="77777777" w:rsidR="005E0E61" w:rsidRDefault="005E0E61" w:rsidP="00EA0C2E">
            <w:pPr>
              <w:spacing w:before="50" w:after="50"/>
              <w:jc w:val="center"/>
              <w:rPr>
                <w:ins w:id="46" w:author="赵 姮娟" w:date="2022-08-11T16:16:00Z"/>
                <w:rFonts w:asciiTheme="minorEastAsia" w:hAnsiTheme="minorEastAsia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06A12AA6" w14:textId="77777777" w:rsidR="005E0E61" w:rsidRPr="005D416B" w:rsidRDefault="005E0E61" w:rsidP="00EA0C2E">
            <w:pPr>
              <w:spacing w:before="50" w:after="50"/>
              <w:jc w:val="center"/>
              <w:rPr>
                <w:ins w:id="47" w:author="赵 姮娟" w:date="2022-08-11T16:16:00Z"/>
                <w:rFonts w:asciiTheme="minorEastAsia" w:hAnsiTheme="minorEastAsia"/>
                <w:szCs w:val="21"/>
              </w:rPr>
            </w:pPr>
          </w:p>
        </w:tc>
      </w:tr>
    </w:tbl>
    <w:p w14:paraId="53832874" w14:textId="558EE3D9" w:rsidR="008522B1" w:rsidRPr="005317B6" w:rsidDel="005E0E61" w:rsidRDefault="008522B1">
      <w:pPr>
        <w:rPr>
          <w:del w:id="48" w:author="赵 姮娟" w:date="2022-08-11T16:15:00Z"/>
        </w:rPr>
        <w:pPrChange w:id="49" w:author="赵 姮娟" w:date="2022-08-11T16:15:00Z">
          <w:pPr>
            <w:pStyle w:val="1"/>
            <w:jc w:val="center"/>
          </w:pPr>
        </w:pPrChange>
      </w:pPr>
    </w:p>
    <w:p w14:paraId="5554101E" w14:textId="174F7EB4" w:rsidR="00885FCF" w:rsidRPr="005317B6" w:rsidRDefault="00885FCF" w:rsidP="00AE3877">
      <w:pPr>
        <w:pStyle w:val="2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1</w:t>
      </w:r>
      <w:r w:rsidRPr="005317B6">
        <w:rPr>
          <w:rFonts w:ascii="宋体" w:eastAsia="宋体" w:hAnsi="宋体"/>
        </w:rPr>
        <w:t xml:space="preserve"> </w:t>
      </w:r>
      <w:r w:rsidRPr="005317B6">
        <w:rPr>
          <w:rFonts w:ascii="宋体" w:eastAsia="宋体" w:hAnsi="宋体" w:hint="eastAsia"/>
        </w:rPr>
        <w:t>需求背景</w:t>
      </w:r>
    </w:p>
    <w:p w14:paraId="5FBC6EE5" w14:textId="3983A5EC" w:rsidR="00885FCF" w:rsidRPr="005317B6" w:rsidRDefault="00671C27" w:rsidP="008F5908">
      <w:pPr>
        <w:spacing w:line="360" w:lineRule="auto"/>
        <w:ind w:firstLineChars="200" w:firstLine="42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根据海通证券项目需求，综合舆情分归因框架，从上至下依次包括舆情</w:t>
      </w:r>
      <w:proofErr w:type="gramStart"/>
      <w:r w:rsidRPr="005317B6">
        <w:rPr>
          <w:rFonts w:ascii="宋体" w:eastAsia="宋体" w:hAnsi="宋体" w:hint="eastAsia"/>
        </w:rPr>
        <w:t>分走势</w:t>
      </w:r>
      <w:proofErr w:type="gramEnd"/>
      <w:r w:rsidRPr="005317B6">
        <w:rPr>
          <w:rFonts w:ascii="宋体" w:eastAsia="宋体" w:hAnsi="宋体" w:hint="eastAsia"/>
        </w:rPr>
        <w:t>和归因两部分，其中归因部分包含归因综述和归因详情。</w:t>
      </w:r>
      <w:r w:rsidR="008F5908" w:rsidRPr="005317B6">
        <w:rPr>
          <w:rFonts w:ascii="宋体" w:eastAsia="宋体" w:hAnsi="宋体" w:hint="eastAsia"/>
        </w:rPr>
        <w:t>各部分的具体说明如下：</w:t>
      </w:r>
    </w:p>
    <w:p w14:paraId="0A8131B8" w14:textId="65871C81" w:rsidR="008F5908" w:rsidRPr="005317B6" w:rsidRDefault="008F5908" w:rsidP="008F5908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舆情分走势：系统</w:t>
      </w:r>
      <w:proofErr w:type="gramStart"/>
      <w:r w:rsidRPr="005317B6">
        <w:rPr>
          <w:rFonts w:ascii="宋体" w:eastAsia="宋体" w:hAnsi="宋体" w:hint="eastAsia"/>
        </w:rPr>
        <w:t>需展示舆情分走势</w:t>
      </w:r>
      <w:proofErr w:type="gramEnd"/>
      <w:r w:rsidRPr="005317B6">
        <w:rPr>
          <w:rFonts w:ascii="宋体" w:eastAsia="宋体" w:hAnsi="宋体" w:hint="eastAsia"/>
        </w:rPr>
        <w:t>图，具体展示内容与当前标准版一致；</w:t>
      </w:r>
    </w:p>
    <w:p w14:paraId="0B5D6CC3" w14:textId="2FEC2E60" w:rsidR="008F5908" w:rsidRPr="005317B6" w:rsidRDefault="008F5908" w:rsidP="008F5908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归因：对前述走势图中对应的异动点进行归因</w:t>
      </w:r>
      <w:r w:rsidR="00C82613" w:rsidRPr="005317B6">
        <w:rPr>
          <w:rFonts w:ascii="宋体" w:eastAsia="宋体" w:hAnsi="宋体" w:hint="eastAsia"/>
        </w:rPr>
        <w:t>（</w:t>
      </w:r>
      <w:proofErr w:type="gramStart"/>
      <w:r w:rsidR="00C82613" w:rsidRPr="005317B6">
        <w:rPr>
          <w:rFonts w:ascii="宋体" w:eastAsia="宋体" w:hAnsi="宋体" w:hint="eastAsia"/>
        </w:rPr>
        <w:t>即走势</w:t>
      </w:r>
      <w:proofErr w:type="gramEnd"/>
      <w:r w:rsidR="00C82613" w:rsidRPr="005317B6">
        <w:rPr>
          <w:rFonts w:ascii="宋体" w:eastAsia="宋体" w:hAnsi="宋体" w:hint="eastAsia"/>
        </w:rPr>
        <w:t>图中异动点和归因内容是联动的）</w:t>
      </w:r>
      <w:r w:rsidRPr="005317B6">
        <w:rPr>
          <w:rFonts w:ascii="宋体" w:eastAsia="宋体" w:hAnsi="宋体" w:hint="eastAsia"/>
        </w:rPr>
        <w:t>，</w:t>
      </w:r>
      <w:r w:rsidR="00C82613" w:rsidRPr="005317B6">
        <w:rPr>
          <w:rFonts w:ascii="宋体" w:eastAsia="宋体" w:hAnsi="宋体" w:hint="eastAsia"/>
        </w:rPr>
        <w:t>包括归因综述和归因详情（包含了</w:t>
      </w:r>
      <w:r w:rsidR="00C82613" w:rsidRPr="005317B6">
        <w:rPr>
          <w:rFonts w:ascii="宋体" w:eastAsia="宋体" w:hAnsi="宋体"/>
        </w:rPr>
        <w:t>关联方舆情</w:t>
      </w:r>
      <w:proofErr w:type="gramStart"/>
      <w:r w:rsidR="00C82613" w:rsidRPr="005317B6">
        <w:rPr>
          <w:rFonts w:ascii="宋体" w:eastAsia="宋体" w:hAnsi="宋体"/>
        </w:rPr>
        <w:t>分贡献</w:t>
      </w:r>
      <w:proofErr w:type="gramEnd"/>
      <w:r w:rsidR="00C82613" w:rsidRPr="005317B6">
        <w:rPr>
          <w:rFonts w:ascii="宋体" w:eastAsia="宋体" w:hAnsi="宋体"/>
        </w:rPr>
        <w:t>度</w:t>
      </w:r>
      <w:r w:rsidR="00C82613" w:rsidRPr="005317B6">
        <w:rPr>
          <w:rFonts w:ascii="宋体" w:eastAsia="宋体" w:hAnsi="宋体" w:hint="eastAsia"/>
        </w:rPr>
        <w:t>排名和关联方舆情风险事件）；</w:t>
      </w:r>
    </w:p>
    <w:p w14:paraId="3C68F156" w14:textId="0E39A4DE" w:rsidR="00C82613" w:rsidRPr="005317B6" w:rsidRDefault="00C82613" w:rsidP="00C8261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归因综述：根据综合舆情分综合形成的归因文字简述，包括归因维度、重要风险事件及信号</w:t>
      </w:r>
    </w:p>
    <w:p w14:paraId="5476A11A" w14:textId="06C4BF01" w:rsidR="00C82613" w:rsidRPr="005317B6" w:rsidRDefault="00C82613" w:rsidP="00C8261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贡献度排名：</w:t>
      </w:r>
      <w:r w:rsidR="00AE3877" w:rsidRPr="005317B6">
        <w:rPr>
          <w:rFonts w:ascii="宋体" w:eastAsia="宋体" w:hAnsi="宋体" w:hint="eastAsia"/>
        </w:rPr>
        <w:t>列出舆情分公式中涉及的所有关联方名称及贡献度</w:t>
      </w:r>
    </w:p>
    <w:p w14:paraId="79B21D2E" w14:textId="7AF09255" w:rsidR="00C82613" w:rsidRPr="005317B6" w:rsidRDefault="00C82613" w:rsidP="00C8261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关联方舆情风险事件：</w:t>
      </w:r>
      <w:r w:rsidR="00AE3877" w:rsidRPr="005317B6">
        <w:rPr>
          <w:rFonts w:ascii="宋体" w:eastAsia="宋体" w:hAnsi="宋体" w:hint="eastAsia"/>
        </w:rPr>
        <w:t>列出主体及关联</w:t>
      </w:r>
      <w:proofErr w:type="gramStart"/>
      <w:r w:rsidR="00AE3877" w:rsidRPr="005317B6">
        <w:rPr>
          <w:rFonts w:ascii="宋体" w:eastAsia="宋体" w:hAnsi="宋体" w:hint="eastAsia"/>
        </w:rPr>
        <w:t>方相关</w:t>
      </w:r>
      <w:proofErr w:type="gramEnd"/>
      <w:r w:rsidR="00AE3877" w:rsidRPr="005317B6">
        <w:rPr>
          <w:rFonts w:ascii="宋体" w:eastAsia="宋体" w:hAnsi="宋体" w:hint="eastAsia"/>
        </w:rPr>
        <w:t>的所有风险事件，包括舆情数据及司法诚信规则</w:t>
      </w:r>
    </w:p>
    <w:p w14:paraId="7A2AC6EE" w14:textId="5E882343" w:rsidR="00C2625B" w:rsidRPr="005317B6" w:rsidRDefault="00C2625B" w:rsidP="00C2625B">
      <w:pPr>
        <w:spacing w:line="360" w:lineRule="auto"/>
        <w:rPr>
          <w:rFonts w:ascii="宋体" w:eastAsia="宋体" w:hAnsi="宋体"/>
        </w:rPr>
      </w:pPr>
    </w:p>
    <w:p w14:paraId="27BDA66B" w14:textId="67FBF9DB" w:rsidR="00C2625B" w:rsidRPr="005317B6" w:rsidRDefault="00C2625B" w:rsidP="00C2625B">
      <w:pPr>
        <w:spacing w:line="360" w:lineRule="auto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综合舆情分公式：</w:t>
      </w:r>
    </w:p>
    <w:p w14:paraId="2AE908C6" w14:textId="77777777" w:rsidR="00C2625B" w:rsidRPr="005317B6" w:rsidRDefault="00C2625B" w:rsidP="00C2625B">
      <w:pPr>
        <w:rPr>
          <w:rFonts w:ascii="宋体" w:eastAsia="宋体" w:hAnsi="宋体"/>
          <w:b/>
          <w:i/>
          <w:szCs w:val="21"/>
        </w:rPr>
      </w:pPr>
      <w:r w:rsidRPr="005317B6">
        <w:rPr>
          <w:rFonts w:ascii="宋体" w:eastAsia="宋体" w:hAnsi="宋体" w:hint="eastAsia"/>
          <w:b/>
          <w:i/>
          <w:szCs w:val="21"/>
        </w:rPr>
        <w:t>综合舆情分</w:t>
      </w:r>
      <w:r w:rsidRPr="005317B6">
        <w:rPr>
          <w:rFonts w:ascii="宋体" w:eastAsia="宋体" w:hAnsi="宋体"/>
          <w:b/>
          <w:i/>
          <w:szCs w:val="21"/>
        </w:rPr>
        <w:t xml:space="preserve"> = </w:t>
      </w:r>
      <w:r w:rsidRPr="005317B6">
        <w:rPr>
          <w:rFonts w:ascii="宋体" w:eastAsia="宋体" w:hAnsi="宋体" w:hint="eastAsia"/>
          <w:b/>
          <w:i/>
          <w:szCs w:val="21"/>
        </w:rPr>
        <w:t>关注</w:t>
      </w:r>
      <w:r w:rsidRPr="005317B6">
        <w:rPr>
          <w:rFonts w:ascii="宋体" w:eastAsia="宋体" w:hAnsi="宋体"/>
          <w:b/>
          <w:i/>
          <w:szCs w:val="21"/>
        </w:rPr>
        <w:t xml:space="preserve">主体自身舆情分 + </w:t>
      </w:r>
    </w:p>
    <w:p w14:paraId="490258A4" w14:textId="77777777" w:rsidR="00C2625B" w:rsidRPr="005317B6" w:rsidRDefault="00C2625B" w:rsidP="00C2625B">
      <w:pPr>
        <w:ind w:firstLineChars="600" w:firstLine="1265"/>
        <w:rPr>
          <w:rFonts w:ascii="宋体" w:eastAsia="宋体" w:hAnsi="宋体"/>
          <w:b/>
          <w:i/>
          <w:szCs w:val="21"/>
        </w:rPr>
      </w:pPr>
      <w:r w:rsidRPr="005317B6">
        <w:rPr>
          <w:rFonts w:ascii="宋体" w:eastAsia="宋体" w:hAnsi="宋体"/>
          <w:b/>
          <w:i/>
          <w:szCs w:val="21"/>
        </w:rPr>
        <w:t>0.3 * (r1*关联方1舆情分</w:t>
      </w:r>
      <w:r w:rsidRPr="005317B6">
        <w:rPr>
          <w:rFonts w:ascii="宋体" w:eastAsia="宋体" w:hAnsi="宋体" w:hint="eastAsia"/>
          <w:b/>
          <w:i/>
          <w:szCs w:val="21"/>
        </w:rPr>
        <w:t>*</w:t>
      </w:r>
      <w:r w:rsidRPr="005317B6">
        <w:rPr>
          <w:rFonts w:ascii="宋体" w:eastAsia="宋体" w:hAnsi="宋体"/>
          <w:b/>
          <w:i/>
          <w:szCs w:val="21"/>
        </w:rPr>
        <w:t>(1-</w:t>
      </w:r>
      <w:r w:rsidRPr="005317B6">
        <w:rPr>
          <w:rFonts w:ascii="宋体" w:eastAsia="宋体" w:hAnsi="宋体" w:hint="eastAsia"/>
          <w:b/>
          <w:i/>
          <w:szCs w:val="21"/>
        </w:rPr>
        <w:t>关联方1重复新闻数量占比)</w:t>
      </w:r>
      <w:r w:rsidRPr="005317B6">
        <w:rPr>
          <w:rFonts w:ascii="宋体" w:eastAsia="宋体" w:hAnsi="宋体"/>
          <w:b/>
          <w:i/>
          <w:szCs w:val="21"/>
        </w:rPr>
        <w:t xml:space="preserve"> + r2*关联方2舆情分</w:t>
      </w:r>
      <w:r w:rsidRPr="005317B6">
        <w:rPr>
          <w:rFonts w:ascii="宋体" w:eastAsia="宋体" w:hAnsi="宋体" w:hint="eastAsia"/>
          <w:b/>
          <w:i/>
          <w:szCs w:val="21"/>
        </w:rPr>
        <w:t>*</w:t>
      </w:r>
      <w:r w:rsidRPr="005317B6">
        <w:rPr>
          <w:rFonts w:ascii="宋体" w:eastAsia="宋体" w:hAnsi="宋体"/>
          <w:b/>
          <w:i/>
          <w:szCs w:val="21"/>
        </w:rPr>
        <w:t>(1-</w:t>
      </w:r>
      <w:r w:rsidRPr="005317B6">
        <w:rPr>
          <w:rFonts w:ascii="宋体" w:eastAsia="宋体" w:hAnsi="宋体" w:hint="eastAsia"/>
          <w:b/>
          <w:i/>
          <w:szCs w:val="21"/>
        </w:rPr>
        <w:t>关联方2重复新闻数量占比)</w:t>
      </w:r>
      <w:r w:rsidRPr="005317B6">
        <w:rPr>
          <w:rFonts w:ascii="宋体" w:eastAsia="宋体" w:hAnsi="宋体"/>
          <w:b/>
          <w:i/>
          <w:szCs w:val="21"/>
        </w:rPr>
        <w:t xml:space="preserve"> …) +</w:t>
      </w:r>
    </w:p>
    <w:p w14:paraId="48AD4291" w14:textId="153DBC7D" w:rsidR="00C2625B" w:rsidRPr="005317B6" w:rsidRDefault="00C2625B" w:rsidP="00C2625B">
      <w:pPr>
        <w:ind w:firstLineChars="600" w:firstLine="1265"/>
        <w:rPr>
          <w:rFonts w:ascii="宋体" w:eastAsia="宋体" w:hAnsi="宋体"/>
          <w:b/>
          <w:i/>
          <w:szCs w:val="21"/>
        </w:rPr>
      </w:pPr>
      <w:r w:rsidRPr="005317B6">
        <w:rPr>
          <w:rFonts w:ascii="宋体" w:eastAsia="宋体" w:hAnsi="宋体"/>
          <w:b/>
          <w:i/>
          <w:szCs w:val="21"/>
        </w:rPr>
        <w:t>0.7 * max(r1*关联方1舆情分</w:t>
      </w:r>
      <w:r w:rsidRPr="005317B6">
        <w:rPr>
          <w:rFonts w:ascii="宋体" w:eastAsia="宋体" w:hAnsi="宋体" w:hint="eastAsia"/>
          <w:b/>
          <w:i/>
          <w:szCs w:val="21"/>
        </w:rPr>
        <w:t>*</w:t>
      </w:r>
      <w:r w:rsidRPr="005317B6">
        <w:rPr>
          <w:rFonts w:ascii="宋体" w:eastAsia="宋体" w:hAnsi="宋体"/>
          <w:b/>
          <w:i/>
          <w:szCs w:val="21"/>
        </w:rPr>
        <w:t>(1-</w:t>
      </w:r>
      <w:r w:rsidRPr="005317B6">
        <w:rPr>
          <w:rFonts w:ascii="宋体" w:eastAsia="宋体" w:hAnsi="宋体" w:hint="eastAsia"/>
          <w:b/>
          <w:i/>
          <w:szCs w:val="21"/>
        </w:rPr>
        <w:t>关联方1重复新闻数量占比)</w:t>
      </w:r>
      <w:r w:rsidRPr="005317B6">
        <w:rPr>
          <w:rFonts w:ascii="宋体" w:eastAsia="宋体" w:hAnsi="宋体"/>
          <w:b/>
          <w:i/>
          <w:szCs w:val="21"/>
        </w:rPr>
        <w:t xml:space="preserve"> , r2*关联方2舆情分</w:t>
      </w:r>
      <w:r w:rsidRPr="005317B6">
        <w:rPr>
          <w:rFonts w:ascii="宋体" w:eastAsia="宋体" w:hAnsi="宋体" w:hint="eastAsia"/>
          <w:b/>
          <w:i/>
          <w:szCs w:val="21"/>
        </w:rPr>
        <w:t>*</w:t>
      </w:r>
      <w:r w:rsidRPr="005317B6">
        <w:rPr>
          <w:rFonts w:ascii="宋体" w:eastAsia="宋体" w:hAnsi="宋体"/>
          <w:b/>
          <w:i/>
          <w:szCs w:val="21"/>
        </w:rPr>
        <w:t>(1-</w:t>
      </w:r>
      <w:r w:rsidRPr="005317B6">
        <w:rPr>
          <w:rFonts w:ascii="宋体" w:eastAsia="宋体" w:hAnsi="宋体" w:hint="eastAsia"/>
          <w:b/>
          <w:i/>
          <w:szCs w:val="21"/>
        </w:rPr>
        <w:t>关联方2重复新闻数量占比)</w:t>
      </w:r>
      <w:r w:rsidRPr="005317B6">
        <w:rPr>
          <w:rFonts w:ascii="宋体" w:eastAsia="宋体" w:hAnsi="宋体"/>
          <w:b/>
          <w:i/>
          <w:szCs w:val="21"/>
        </w:rPr>
        <w:t xml:space="preserve"> ,…)</w:t>
      </w:r>
    </w:p>
    <w:p w14:paraId="7C74CF30" w14:textId="77777777" w:rsidR="00C2625B" w:rsidRPr="005317B6" w:rsidRDefault="00C2625B" w:rsidP="00C2625B">
      <w:pPr>
        <w:ind w:firstLineChars="600" w:firstLine="1265"/>
        <w:rPr>
          <w:rFonts w:ascii="宋体" w:eastAsia="宋体" w:hAnsi="宋体"/>
          <w:b/>
          <w:i/>
          <w:szCs w:val="21"/>
        </w:rPr>
      </w:pPr>
    </w:p>
    <w:p w14:paraId="75DD7A44" w14:textId="523C353A" w:rsidR="00C2625B" w:rsidRDefault="00C2625B" w:rsidP="00C2625B">
      <w:pPr>
        <w:rPr>
          <w:rFonts w:ascii="宋体" w:eastAsia="宋体" w:hAnsi="宋体"/>
          <w:b/>
          <w:i/>
          <w:szCs w:val="21"/>
        </w:rPr>
      </w:pPr>
      <w:r w:rsidRPr="005317B6">
        <w:rPr>
          <w:rFonts w:ascii="宋体" w:eastAsia="宋体" w:hAnsi="宋体" w:hint="eastAsia"/>
          <w:b/>
          <w:i/>
          <w:szCs w:val="21"/>
        </w:rPr>
        <w:t>简化公式=第一部分+第二部分+第三部分</w:t>
      </w:r>
    </w:p>
    <w:p w14:paraId="6AD2C28A" w14:textId="3D03EFB3" w:rsidR="00232E06" w:rsidRDefault="00232E06" w:rsidP="00C2625B">
      <w:pPr>
        <w:rPr>
          <w:rFonts w:ascii="宋体" w:eastAsia="宋体" w:hAnsi="宋体"/>
          <w:bCs/>
          <w:iCs/>
          <w:szCs w:val="21"/>
        </w:rPr>
      </w:pPr>
    </w:p>
    <w:p w14:paraId="71B28833" w14:textId="14B89725" w:rsidR="00232E06" w:rsidRDefault="00232E06" w:rsidP="00232E06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</w:t>
      </w:r>
      <w:r w:rsidRPr="005317B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计算逻辑说明</w:t>
      </w:r>
      <w:r w:rsidR="0088197D">
        <w:rPr>
          <w:rFonts w:ascii="宋体" w:eastAsia="宋体" w:hAnsi="宋体" w:hint="eastAsia"/>
        </w:rPr>
        <w:t>（综合舆情分）</w:t>
      </w:r>
    </w:p>
    <w:p w14:paraId="58B9E09E" w14:textId="77777777" w:rsidR="0088197D" w:rsidRPr="0088197D" w:rsidRDefault="0088197D" w:rsidP="0088197D">
      <w:pPr>
        <w:rPr>
          <w:rFonts w:ascii="宋体" w:eastAsia="宋体" w:hAnsi="宋体"/>
          <w:bCs/>
          <w:iCs/>
          <w:szCs w:val="21"/>
        </w:rPr>
      </w:pPr>
      <w:r w:rsidRPr="0088197D">
        <w:rPr>
          <w:rFonts w:ascii="宋体" w:eastAsia="宋体" w:hAnsi="宋体" w:hint="eastAsia"/>
          <w:bCs/>
          <w:iCs/>
          <w:szCs w:val="21"/>
        </w:rPr>
        <w:t>综合舆情分</w:t>
      </w:r>
      <w:r w:rsidRPr="0088197D">
        <w:rPr>
          <w:rFonts w:ascii="宋体" w:eastAsia="宋体" w:hAnsi="宋体"/>
          <w:bCs/>
          <w:iCs/>
          <w:szCs w:val="21"/>
        </w:rPr>
        <w:t xml:space="preserve"> = </w:t>
      </w:r>
      <w:r w:rsidRPr="0088197D">
        <w:rPr>
          <w:rFonts w:ascii="宋体" w:eastAsia="宋体" w:hAnsi="宋体" w:hint="eastAsia"/>
          <w:bCs/>
          <w:iCs/>
          <w:szCs w:val="21"/>
        </w:rPr>
        <w:t>关注</w:t>
      </w:r>
      <w:r w:rsidRPr="0088197D">
        <w:rPr>
          <w:rFonts w:ascii="宋体" w:eastAsia="宋体" w:hAnsi="宋体"/>
          <w:bCs/>
          <w:iCs/>
          <w:szCs w:val="21"/>
        </w:rPr>
        <w:t xml:space="preserve">主体自身舆情分 + </w:t>
      </w:r>
    </w:p>
    <w:p w14:paraId="6DEAF9D1" w14:textId="77777777" w:rsidR="0088197D" w:rsidRPr="0088197D" w:rsidRDefault="0088197D" w:rsidP="0088197D">
      <w:pPr>
        <w:ind w:firstLineChars="600" w:firstLine="1260"/>
        <w:rPr>
          <w:rFonts w:ascii="宋体" w:eastAsia="宋体" w:hAnsi="宋体"/>
          <w:bCs/>
          <w:iCs/>
          <w:szCs w:val="21"/>
        </w:rPr>
      </w:pPr>
      <w:r w:rsidRPr="0088197D">
        <w:rPr>
          <w:rFonts w:ascii="宋体" w:eastAsia="宋体" w:hAnsi="宋体"/>
          <w:bCs/>
          <w:iCs/>
          <w:szCs w:val="21"/>
        </w:rPr>
        <w:t>0.3 * (r1*关联方1舆情分</w:t>
      </w:r>
      <w:r w:rsidRPr="0088197D">
        <w:rPr>
          <w:rFonts w:ascii="宋体" w:eastAsia="宋体" w:hAnsi="宋体" w:hint="eastAsia"/>
          <w:bCs/>
          <w:iCs/>
          <w:szCs w:val="21"/>
        </w:rPr>
        <w:t>*</w:t>
      </w:r>
      <w:r w:rsidRPr="0088197D">
        <w:rPr>
          <w:rFonts w:ascii="宋体" w:eastAsia="宋体" w:hAnsi="宋体"/>
          <w:bCs/>
          <w:iCs/>
          <w:szCs w:val="21"/>
        </w:rPr>
        <w:t>(1-</w:t>
      </w:r>
      <w:r w:rsidRPr="0088197D">
        <w:rPr>
          <w:rFonts w:ascii="宋体" w:eastAsia="宋体" w:hAnsi="宋体" w:hint="eastAsia"/>
          <w:bCs/>
          <w:iCs/>
          <w:szCs w:val="21"/>
        </w:rPr>
        <w:t>关联方1重复新闻数量占比)</w:t>
      </w:r>
      <w:r w:rsidRPr="0088197D">
        <w:rPr>
          <w:rFonts w:ascii="宋体" w:eastAsia="宋体" w:hAnsi="宋体"/>
          <w:bCs/>
          <w:iCs/>
          <w:szCs w:val="21"/>
        </w:rPr>
        <w:t xml:space="preserve"> + r2*关联方2舆情分</w:t>
      </w:r>
      <w:r w:rsidRPr="0088197D">
        <w:rPr>
          <w:rFonts w:ascii="宋体" w:eastAsia="宋体" w:hAnsi="宋体" w:hint="eastAsia"/>
          <w:bCs/>
          <w:iCs/>
          <w:szCs w:val="21"/>
        </w:rPr>
        <w:t>*</w:t>
      </w:r>
      <w:r w:rsidRPr="0088197D">
        <w:rPr>
          <w:rFonts w:ascii="宋体" w:eastAsia="宋体" w:hAnsi="宋体"/>
          <w:bCs/>
          <w:iCs/>
          <w:szCs w:val="21"/>
        </w:rPr>
        <w:t>(1-</w:t>
      </w:r>
      <w:r w:rsidRPr="0088197D">
        <w:rPr>
          <w:rFonts w:ascii="宋体" w:eastAsia="宋体" w:hAnsi="宋体" w:hint="eastAsia"/>
          <w:bCs/>
          <w:iCs/>
          <w:szCs w:val="21"/>
        </w:rPr>
        <w:t>关联方2重复新闻数量占比)</w:t>
      </w:r>
      <w:r w:rsidRPr="0088197D">
        <w:rPr>
          <w:rFonts w:ascii="宋体" w:eastAsia="宋体" w:hAnsi="宋体"/>
          <w:bCs/>
          <w:iCs/>
          <w:szCs w:val="21"/>
        </w:rPr>
        <w:t xml:space="preserve"> …) +</w:t>
      </w:r>
    </w:p>
    <w:p w14:paraId="6A7EC0C2" w14:textId="77777777" w:rsidR="0088197D" w:rsidRPr="0088197D" w:rsidRDefault="0088197D" w:rsidP="0088197D">
      <w:pPr>
        <w:ind w:firstLineChars="600" w:firstLine="1260"/>
        <w:rPr>
          <w:rFonts w:ascii="宋体" w:eastAsia="宋体" w:hAnsi="宋体"/>
          <w:bCs/>
          <w:iCs/>
          <w:szCs w:val="21"/>
        </w:rPr>
      </w:pPr>
      <w:r w:rsidRPr="0088197D">
        <w:rPr>
          <w:rFonts w:ascii="宋体" w:eastAsia="宋体" w:hAnsi="宋体"/>
          <w:bCs/>
          <w:iCs/>
          <w:szCs w:val="21"/>
        </w:rPr>
        <w:t>0.7 * max(r1*关联方1舆情分</w:t>
      </w:r>
      <w:r w:rsidRPr="0088197D">
        <w:rPr>
          <w:rFonts w:ascii="宋体" w:eastAsia="宋体" w:hAnsi="宋体" w:hint="eastAsia"/>
          <w:bCs/>
          <w:iCs/>
          <w:szCs w:val="21"/>
        </w:rPr>
        <w:t>*</w:t>
      </w:r>
      <w:r w:rsidRPr="0088197D">
        <w:rPr>
          <w:rFonts w:ascii="宋体" w:eastAsia="宋体" w:hAnsi="宋体"/>
          <w:bCs/>
          <w:iCs/>
          <w:szCs w:val="21"/>
        </w:rPr>
        <w:t>(1-</w:t>
      </w:r>
      <w:r w:rsidRPr="0088197D">
        <w:rPr>
          <w:rFonts w:ascii="宋体" w:eastAsia="宋体" w:hAnsi="宋体" w:hint="eastAsia"/>
          <w:bCs/>
          <w:iCs/>
          <w:szCs w:val="21"/>
        </w:rPr>
        <w:t>关联方1重复新闻数量占比)</w:t>
      </w:r>
      <w:r w:rsidRPr="0088197D">
        <w:rPr>
          <w:rFonts w:ascii="宋体" w:eastAsia="宋体" w:hAnsi="宋体"/>
          <w:bCs/>
          <w:iCs/>
          <w:szCs w:val="21"/>
        </w:rPr>
        <w:t xml:space="preserve"> , r2*关联方2舆情分</w:t>
      </w:r>
      <w:r w:rsidRPr="0088197D">
        <w:rPr>
          <w:rFonts w:ascii="宋体" w:eastAsia="宋体" w:hAnsi="宋体" w:hint="eastAsia"/>
          <w:bCs/>
          <w:iCs/>
          <w:szCs w:val="21"/>
        </w:rPr>
        <w:t>*</w:t>
      </w:r>
      <w:r w:rsidRPr="0088197D">
        <w:rPr>
          <w:rFonts w:ascii="宋体" w:eastAsia="宋体" w:hAnsi="宋体"/>
          <w:bCs/>
          <w:iCs/>
          <w:szCs w:val="21"/>
        </w:rPr>
        <w:t>(1-</w:t>
      </w:r>
      <w:r w:rsidRPr="0088197D">
        <w:rPr>
          <w:rFonts w:ascii="宋体" w:eastAsia="宋体" w:hAnsi="宋体" w:hint="eastAsia"/>
          <w:bCs/>
          <w:iCs/>
          <w:szCs w:val="21"/>
        </w:rPr>
        <w:t>关联方2重复新闻数量占比)</w:t>
      </w:r>
      <w:r w:rsidRPr="0088197D">
        <w:rPr>
          <w:rFonts w:ascii="宋体" w:eastAsia="宋体" w:hAnsi="宋体"/>
          <w:bCs/>
          <w:iCs/>
          <w:szCs w:val="21"/>
        </w:rPr>
        <w:t xml:space="preserve"> ,…)</w:t>
      </w:r>
    </w:p>
    <w:p w14:paraId="4C510F67" w14:textId="4F6CE31E" w:rsidR="0088197D" w:rsidRPr="0088197D" w:rsidRDefault="0088197D" w:rsidP="0088197D"/>
    <w:p w14:paraId="4B853BB0" w14:textId="7641C4EE" w:rsidR="0088197D" w:rsidRDefault="0088197D" w:rsidP="0088197D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的计算逻辑</w:t>
      </w:r>
      <w:r w:rsidR="00137BA1">
        <w:rPr>
          <w:rFonts w:hint="eastAsia"/>
        </w:rPr>
        <w:t>，按照下述表格（表1）进行确定：</w:t>
      </w:r>
    </w:p>
    <w:tbl>
      <w:tblPr>
        <w:tblW w:w="6168" w:type="dxa"/>
        <w:tblInd w:w="1140" w:type="dxa"/>
        <w:tblLook w:val="04A0" w:firstRow="1" w:lastRow="0" w:firstColumn="1" w:lastColumn="0" w:noHBand="0" w:noVBand="1"/>
      </w:tblPr>
      <w:tblGrid>
        <w:gridCol w:w="1687"/>
        <w:gridCol w:w="1493"/>
        <w:gridCol w:w="1493"/>
        <w:gridCol w:w="1495"/>
      </w:tblGrid>
      <w:tr w:rsidR="00137BA1" w:rsidRPr="00137BA1" w14:paraId="6C026F22" w14:textId="77777777" w:rsidTr="00137BA1">
        <w:trPr>
          <w:trHeight w:val="335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21D7" w14:textId="77777777" w:rsidR="00137BA1" w:rsidRPr="00137BA1" w:rsidRDefault="00137BA1" w:rsidP="00137B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37B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0F10"/>
            <w:vAlign w:val="center"/>
            <w:hideMark/>
          </w:tcPr>
          <w:p w14:paraId="09E33204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主体影响力</w:t>
            </w:r>
          </w:p>
        </w:tc>
      </w:tr>
      <w:tr w:rsidR="00137BA1" w:rsidRPr="00137BA1" w14:paraId="0BCC497B" w14:textId="77777777" w:rsidTr="00137BA1">
        <w:trPr>
          <w:trHeight w:val="326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0F10"/>
            <w:vAlign w:val="center"/>
            <w:hideMark/>
          </w:tcPr>
          <w:p w14:paraId="346E6795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关联密切程度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0F10"/>
            <w:vAlign w:val="center"/>
            <w:hideMark/>
          </w:tcPr>
          <w:p w14:paraId="0A889F44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高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0F10"/>
            <w:vAlign w:val="center"/>
            <w:hideMark/>
          </w:tcPr>
          <w:p w14:paraId="3652A8E7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0F10"/>
            <w:vAlign w:val="center"/>
            <w:hideMark/>
          </w:tcPr>
          <w:p w14:paraId="1C267E69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低</w:t>
            </w:r>
          </w:p>
        </w:tc>
      </w:tr>
      <w:tr w:rsidR="00137BA1" w:rsidRPr="00137BA1" w14:paraId="03B79F6A" w14:textId="77777777" w:rsidTr="00137BA1">
        <w:trPr>
          <w:trHeight w:val="172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A42A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A6BE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8571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FF4B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137BA1" w:rsidRPr="00137BA1" w14:paraId="1DDA58AE" w14:textId="77777777" w:rsidTr="00137BA1">
        <w:trPr>
          <w:trHeight w:val="172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5DB4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A512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85D8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954C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137BA1" w:rsidRPr="00137BA1" w14:paraId="7C49B9AC" w14:textId="77777777" w:rsidTr="00137BA1">
        <w:trPr>
          <w:trHeight w:val="172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DD68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C297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CC3C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E82C" w14:textId="77777777" w:rsidR="00137BA1" w:rsidRPr="00137BA1" w:rsidRDefault="00137BA1" w:rsidP="00137B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B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</w:tbl>
    <w:p w14:paraId="51E2DF40" w14:textId="35578358" w:rsidR="00137BA1" w:rsidRDefault="00137BA1" w:rsidP="00137BA1">
      <w:pPr>
        <w:pStyle w:val="a9"/>
        <w:ind w:left="360" w:firstLineChars="0" w:firstLine="0"/>
        <w:jc w:val="center"/>
      </w:pPr>
      <w:r>
        <w:rPr>
          <w:rFonts w:hint="eastAsia"/>
        </w:rPr>
        <w:t>表1</w:t>
      </w:r>
    </w:p>
    <w:p w14:paraId="7D48FB41" w14:textId="6CBFCB17" w:rsidR="00137BA1" w:rsidRPr="00137BA1" w:rsidRDefault="00137BA1" w:rsidP="00137BA1">
      <w:pPr>
        <w:pStyle w:val="a9"/>
        <w:numPr>
          <w:ilvl w:val="0"/>
          <w:numId w:val="10"/>
        </w:numPr>
        <w:spacing w:line="360" w:lineRule="auto"/>
        <w:ind w:firstLineChars="0"/>
      </w:pPr>
      <w:r w:rsidRPr="00137BA1">
        <w:rPr>
          <w:rFonts w:hint="eastAsia"/>
          <w:b/>
          <w:bCs/>
        </w:rPr>
        <w:t>关联密切程度</w:t>
      </w:r>
      <w:r>
        <w:rPr>
          <w:rFonts w:hint="eastAsia"/>
          <w:b/>
          <w:bCs/>
        </w:rPr>
        <w:t>：</w:t>
      </w:r>
      <w:r>
        <w:rPr>
          <w:rFonts w:hint="eastAsia"/>
        </w:rPr>
        <w:t>根据关联关系类型确定，具体</w:t>
      </w:r>
      <w:proofErr w:type="gramStart"/>
      <w:r>
        <w:rPr>
          <w:rFonts w:hint="eastAsia"/>
        </w:rPr>
        <w:t>对应值见</w:t>
      </w:r>
      <w:proofErr w:type="gramEnd"/>
      <w:r>
        <w:rPr>
          <w:rFonts w:hint="eastAsia"/>
        </w:rPr>
        <w:t>文档“</w:t>
      </w:r>
      <w:r w:rsidRPr="00137BA1">
        <w:rPr>
          <w:rFonts w:hint="eastAsia"/>
        </w:rPr>
        <w:t>重要关联方表需求</w:t>
      </w:r>
      <w:r w:rsidRPr="00137BA1">
        <w:t xml:space="preserve"> V1.</w:t>
      </w:r>
      <w:r w:rsidR="00FE76AE">
        <w:t>1</w:t>
      </w:r>
      <w:r w:rsidRPr="00137BA1">
        <w:t xml:space="preserve"> 2206</w:t>
      </w:r>
      <w:r w:rsidR="005B5B55">
        <w:t>08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”中sheet【关联规则】中的</w:t>
      </w:r>
      <w:r w:rsidRPr="00137BA1">
        <w:rPr>
          <w:rFonts w:hint="eastAsia"/>
          <w:b/>
          <w:bCs/>
        </w:rPr>
        <w:t>关联密切程度</w:t>
      </w:r>
      <w:r>
        <w:rPr>
          <w:rFonts w:hint="eastAsia"/>
          <w:b/>
          <w:bCs/>
        </w:rPr>
        <w:t>来确定；</w:t>
      </w:r>
    </w:p>
    <w:p w14:paraId="0A3A45FF" w14:textId="462FBF83" w:rsidR="00137BA1" w:rsidRDefault="00137BA1" w:rsidP="00137BA1">
      <w:pPr>
        <w:pStyle w:val="a9"/>
        <w:numPr>
          <w:ilvl w:val="0"/>
          <w:numId w:val="10"/>
        </w:numPr>
        <w:spacing w:line="360" w:lineRule="auto"/>
        <w:ind w:firstLineChars="0"/>
      </w:pPr>
      <w:r w:rsidRPr="00137BA1">
        <w:rPr>
          <w:rFonts w:hint="eastAsia"/>
          <w:b/>
          <w:bCs/>
        </w:rPr>
        <w:t>主体影响力</w:t>
      </w:r>
      <w:r>
        <w:rPr>
          <w:rFonts w:hint="eastAsia"/>
        </w:rPr>
        <w:t>：根据企业类型确定，具体映射关系如下表（表2）（</w:t>
      </w:r>
      <w:r w:rsidRPr="005B5B55">
        <w:rPr>
          <w:rFonts w:hint="eastAsia"/>
          <w:highlight w:val="yellow"/>
        </w:rPr>
        <w:t>具体企业类型的判断逻辑可参考模型组的判断逻辑）</w:t>
      </w:r>
      <w:r w:rsidR="005B5B55">
        <w:rPr>
          <w:rFonts w:hint="eastAsia"/>
        </w:rPr>
        <w:t>；</w:t>
      </w:r>
    </w:p>
    <w:tbl>
      <w:tblPr>
        <w:tblW w:w="3677" w:type="pct"/>
        <w:tblInd w:w="1124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825"/>
        <w:gridCol w:w="1276"/>
      </w:tblGrid>
      <w:tr w:rsidR="00137BA1" w:rsidRPr="00F310C8" w14:paraId="4D44779E" w14:textId="77777777" w:rsidTr="00137BA1">
        <w:trPr>
          <w:trHeight w:val="398"/>
        </w:trPr>
        <w:tc>
          <w:tcPr>
            <w:tcW w:w="3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0F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550C1" w14:textId="77777777" w:rsidR="00137BA1" w:rsidRPr="00F310C8" w:rsidRDefault="00137BA1" w:rsidP="00137BA1">
            <w:pPr>
              <w:jc w:val="center"/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b/>
                <w:bCs/>
                <w:sz w:val="22"/>
              </w:rPr>
              <w:t>企业类型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0F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7CA30" w14:textId="77777777" w:rsidR="00137BA1" w:rsidRPr="00F310C8" w:rsidRDefault="00137BA1" w:rsidP="00137BA1">
            <w:pPr>
              <w:jc w:val="center"/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b/>
                <w:bCs/>
                <w:sz w:val="22"/>
              </w:rPr>
              <w:t>主体影响力</w:t>
            </w:r>
          </w:p>
        </w:tc>
      </w:tr>
      <w:tr w:rsidR="00137BA1" w:rsidRPr="00F310C8" w14:paraId="68D17BDB" w14:textId="77777777" w:rsidTr="00137BA1">
        <w:trPr>
          <w:trHeight w:val="433"/>
        </w:trPr>
        <w:tc>
          <w:tcPr>
            <w:tcW w:w="3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DBCB1" w14:textId="77777777" w:rsidR="00137BA1" w:rsidRPr="00F310C8" w:rsidRDefault="00137BA1" w:rsidP="00EA0C2E">
            <w:pPr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上市、发债企业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CB966" w14:textId="77777777" w:rsidR="00137BA1" w:rsidRPr="00F310C8" w:rsidRDefault="00137BA1" w:rsidP="00D12DA3">
            <w:pPr>
              <w:jc w:val="center"/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高</w:t>
            </w:r>
          </w:p>
        </w:tc>
      </w:tr>
      <w:tr w:rsidR="00137BA1" w:rsidRPr="00F310C8" w14:paraId="4BC43C66" w14:textId="77777777" w:rsidTr="00137BA1">
        <w:trPr>
          <w:trHeight w:val="539"/>
        </w:trPr>
        <w:tc>
          <w:tcPr>
            <w:tcW w:w="3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97FC9" w14:textId="77777777" w:rsidR="00137BA1" w:rsidRPr="00F310C8" w:rsidRDefault="00137BA1" w:rsidP="00EA0C2E">
            <w:pPr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新三板、金融机构（银行、保险、券商、基金等，非上市未发债）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82C32" w14:textId="77777777" w:rsidR="00137BA1" w:rsidRPr="00F310C8" w:rsidRDefault="00137BA1" w:rsidP="00D12DA3">
            <w:pPr>
              <w:jc w:val="center"/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中</w:t>
            </w:r>
          </w:p>
        </w:tc>
      </w:tr>
      <w:tr w:rsidR="00137BA1" w:rsidRPr="00F310C8" w14:paraId="6E47C3F5" w14:textId="77777777" w:rsidTr="00137BA1">
        <w:trPr>
          <w:trHeight w:val="433"/>
        </w:trPr>
        <w:tc>
          <w:tcPr>
            <w:tcW w:w="3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E04C6" w14:textId="77777777" w:rsidR="00137BA1" w:rsidRPr="00F310C8" w:rsidRDefault="00137BA1" w:rsidP="00EA0C2E">
            <w:pPr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其他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9FE90" w14:textId="77777777" w:rsidR="00137BA1" w:rsidRPr="00F310C8" w:rsidRDefault="00137BA1" w:rsidP="00D12DA3">
            <w:pPr>
              <w:jc w:val="center"/>
              <w:rPr>
                <w:rFonts w:ascii="宋体" w:eastAsia="宋体" w:hAnsi="宋体"/>
                <w:sz w:val="22"/>
              </w:rPr>
            </w:pPr>
            <w:r w:rsidRPr="00F310C8">
              <w:rPr>
                <w:rFonts w:ascii="宋体" w:eastAsia="宋体" w:hAnsi="宋体"/>
                <w:sz w:val="22"/>
              </w:rPr>
              <w:t>低</w:t>
            </w:r>
          </w:p>
        </w:tc>
      </w:tr>
    </w:tbl>
    <w:p w14:paraId="5543C6E7" w14:textId="308B1498" w:rsidR="00137BA1" w:rsidRDefault="00137BA1" w:rsidP="00137BA1">
      <w:pPr>
        <w:pStyle w:val="a9"/>
        <w:ind w:left="360" w:firstLineChars="0" w:firstLine="0"/>
        <w:jc w:val="center"/>
      </w:pPr>
      <w:r>
        <w:rPr>
          <w:rFonts w:hint="eastAsia"/>
        </w:rPr>
        <w:t>表</w:t>
      </w:r>
      <w:r>
        <w:t>2</w:t>
      </w:r>
    </w:p>
    <w:p w14:paraId="6AAEA322" w14:textId="71340FF1" w:rsidR="00137BA1" w:rsidRPr="005B5B55" w:rsidRDefault="005B5B55" w:rsidP="00937510">
      <w:pPr>
        <w:pStyle w:val="a9"/>
        <w:numPr>
          <w:ilvl w:val="0"/>
          <w:numId w:val="9"/>
        </w:numPr>
        <w:spacing w:before="240" w:line="360" w:lineRule="auto"/>
        <w:ind w:firstLineChars="0"/>
      </w:pPr>
      <w:r w:rsidRPr="005B5B55">
        <w:rPr>
          <w:rFonts w:hint="eastAsia"/>
        </w:rPr>
        <w:t>关联方</w:t>
      </w:r>
      <w:r>
        <w:t>n</w:t>
      </w:r>
      <w:r w:rsidRPr="005B5B55">
        <w:t>重复新闻数量占比</w:t>
      </w:r>
      <w:r>
        <w:rPr>
          <w:rFonts w:hint="eastAsia"/>
        </w:rPr>
        <w:t>=</w:t>
      </w:r>
      <w:r w:rsidRPr="005B5B55">
        <w:t>24h内关联方n与关注</w:t>
      </w:r>
      <w:r>
        <w:rPr>
          <w:rFonts w:hint="eastAsia"/>
        </w:rPr>
        <w:t>目标</w:t>
      </w:r>
      <w:r w:rsidRPr="005B5B55">
        <w:t>主体同时涉及新闻数量/关联方n命中新闻总量</w:t>
      </w:r>
    </w:p>
    <w:p w14:paraId="63A4146E" w14:textId="3B7020D7" w:rsidR="00AE3877" w:rsidRPr="005317B6" w:rsidRDefault="00232E06" w:rsidP="00AE3877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</w:t>
      </w:r>
      <w:r w:rsidR="00AE3877" w:rsidRPr="005317B6">
        <w:rPr>
          <w:rFonts w:ascii="宋体" w:eastAsia="宋体" w:hAnsi="宋体"/>
        </w:rPr>
        <w:t xml:space="preserve"> </w:t>
      </w:r>
      <w:r w:rsidR="00AE3877" w:rsidRPr="005317B6">
        <w:rPr>
          <w:rFonts w:ascii="宋体" w:eastAsia="宋体" w:hAnsi="宋体" w:hint="eastAsia"/>
        </w:rPr>
        <w:t>需求说明</w:t>
      </w:r>
    </w:p>
    <w:p w14:paraId="7F1F0B6B" w14:textId="7A5B49A4" w:rsidR="007C4C96" w:rsidRDefault="00232E06" w:rsidP="002A77B1">
      <w:pPr>
        <w:pStyle w:val="3"/>
      </w:pPr>
      <w:r>
        <w:t>3</w:t>
      </w:r>
      <w:r w:rsidR="00AE3877" w:rsidRPr="005317B6">
        <w:t xml:space="preserve">.1 </w:t>
      </w:r>
      <w:r w:rsidR="007C4C96">
        <w:rPr>
          <w:rFonts w:hint="eastAsia"/>
        </w:rPr>
        <w:t>舆情分走势</w:t>
      </w:r>
    </w:p>
    <w:p w14:paraId="29FA2392" w14:textId="3D2B0FBC" w:rsidR="007C4C96" w:rsidRPr="006B7042" w:rsidRDefault="007C4C96" w:rsidP="007C4C96">
      <w:pPr>
        <w:rPr>
          <w:rFonts w:ascii="宋体" w:eastAsia="宋体" w:hAnsi="宋体"/>
        </w:rPr>
      </w:pPr>
      <w:r w:rsidRPr="006B7042">
        <w:rPr>
          <w:rFonts w:ascii="宋体" w:eastAsia="宋体" w:hAnsi="宋体"/>
          <w:noProof/>
        </w:rPr>
        <w:drawing>
          <wp:inline distT="0" distB="0" distL="0" distR="0" wp14:anchorId="3807723E" wp14:editId="4EB43E9A">
            <wp:extent cx="5274310" cy="2119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A15" w14:textId="73D2852A" w:rsidR="007C4C96" w:rsidRPr="006B7042" w:rsidRDefault="007C4C96" w:rsidP="007C4C96">
      <w:pPr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展示内容及逻辑与当前标准</w:t>
      </w:r>
      <w:proofErr w:type="gramStart"/>
      <w:r w:rsidRPr="006B7042">
        <w:rPr>
          <w:rFonts w:ascii="宋体" w:eastAsia="宋体" w:hAnsi="宋体" w:hint="eastAsia"/>
        </w:rPr>
        <w:t>版保持</w:t>
      </w:r>
      <w:proofErr w:type="gramEnd"/>
      <w:r w:rsidRPr="006B7042">
        <w:rPr>
          <w:rFonts w:ascii="宋体" w:eastAsia="宋体" w:hAnsi="宋体" w:hint="eastAsia"/>
        </w:rPr>
        <w:t>一致，具体逻辑描述如下：</w:t>
      </w:r>
    </w:p>
    <w:p w14:paraId="53CD62F0" w14:textId="0A6D29FE" w:rsidR="007C4C96" w:rsidRPr="006B7042" w:rsidRDefault="007C4C96" w:rsidP="007C4C96">
      <w:pPr>
        <w:spacing w:line="360" w:lineRule="auto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（1）：风险类型统计，按照时间轴上选择的时间长度，统计各个风险类别的</w:t>
      </w:r>
      <w:r w:rsidR="00155EBE">
        <w:rPr>
          <w:rFonts w:ascii="宋体" w:eastAsia="宋体" w:hAnsi="宋体" w:hint="eastAsia"/>
        </w:rPr>
        <w:t>负面</w:t>
      </w:r>
      <w:r w:rsidRPr="006B7042">
        <w:rPr>
          <w:rFonts w:ascii="宋体" w:eastAsia="宋体" w:hAnsi="宋体" w:hint="eastAsia"/>
        </w:rPr>
        <w:t>舆情数量</w:t>
      </w:r>
      <w:r w:rsidR="00155EBE">
        <w:rPr>
          <w:rFonts w:ascii="宋体" w:eastAsia="宋体" w:hAnsi="宋体" w:hint="eastAsia"/>
        </w:rPr>
        <w:t>，风险类别字段为</w:t>
      </w:r>
      <w:r w:rsidR="00155EBE" w:rsidRPr="00155EBE">
        <w:rPr>
          <w:rFonts w:ascii="宋体" w:eastAsia="宋体" w:hAnsi="宋体"/>
        </w:rPr>
        <w:t>X_NEWS_TCRNW0003_ALL</w:t>
      </w:r>
      <w:r w:rsidR="00155EBE" w:rsidRPr="00155EBE">
        <w:rPr>
          <w:rFonts w:ascii="宋体" w:eastAsia="宋体" w:hAnsi="宋体" w:hint="eastAsia"/>
        </w:rPr>
        <w:t>表</w:t>
      </w:r>
      <w:r w:rsidR="00155EBE" w:rsidRPr="00155EBE">
        <w:rPr>
          <w:rFonts w:ascii="宋体" w:eastAsia="宋体" w:hAnsi="宋体"/>
        </w:rPr>
        <w:t>CRNW0003_010</w:t>
      </w:r>
      <w:r w:rsidR="00155EBE" w:rsidRPr="00155EBE">
        <w:rPr>
          <w:rFonts w:ascii="宋体" w:eastAsia="宋体" w:hAnsi="宋体" w:hint="eastAsia"/>
        </w:rPr>
        <w:t>字段对应的二级</w:t>
      </w:r>
      <w:r w:rsidR="00B9152C">
        <w:rPr>
          <w:rFonts w:ascii="宋体" w:eastAsia="宋体" w:hAnsi="宋体" w:hint="eastAsia"/>
        </w:rPr>
        <w:t>标签</w:t>
      </w:r>
      <w:r w:rsidR="00155EBE" w:rsidRPr="00155EBE">
        <w:rPr>
          <w:rFonts w:ascii="宋体" w:eastAsia="宋体" w:hAnsi="宋体" w:hint="eastAsia"/>
        </w:rPr>
        <w:t>，可通过</w:t>
      </w:r>
      <w:r w:rsidR="00155EBE">
        <w:rPr>
          <w:rFonts w:hint="eastAsia"/>
        </w:rPr>
        <w:t>常量表</w:t>
      </w:r>
      <w:r w:rsidR="00155EBE" w:rsidRPr="00155EBE">
        <w:rPr>
          <w:rFonts w:ascii="宋体" w:eastAsia="宋体" w:hAnsi="宋体"/>
        </w:rPr>
        <w:t>X_NEWS_INDEX_TREE</w:t>
      </w:r>
      <w:r w:rsidR="00155EBE" w:rsidRPr="00155EBE">
        <w:rPr>
          <w:rFonts w:ascii="宋体" w:eastAsia="宋体" w:hAnsi="宋体" w:hint="eastAsia"/>
        </w:rPr>
        <w:t>进行关联</w:t>
      </w:r>
      <w:r w:rsidR="00155EBE">
        <w:rPr>
          <w:rFonts w:ascii="宋体" w:eastAsia="宋体" w:hAnsi="宋体" w:hint="eastAsia"/>
        </w:rPr>
        <w:t>，负面</w:t>
      </w:r>
      <w:proofErr w:type="gramStart"/>
      <w:r w:rsidR="00155EBE">
        <w:rPr>
          <w:rFonts w:ascii="宋体" w:eastAsia="宋体" w:hAnsi="宋体" w:hint="eastAsia"/>
        </w:rPr>
        <w:t>新闻新闻</w:t>
      </w:r>
      <w:proofErr w:type="gramEnd"/>
      <w:r w:rsidR="00155EBE">
        <w:rPr>
          <w:rFonts w:ascii="宋体" w:eastAsia="宋体" w:hAnsi="宋体" w:hint="eastAsia"/>
        </w:rPr>
        <w:t>判断条件为</w:t>
      </w:r>
      <w:r w:rsidR="00155EBE" w:rsidRPr="00155EBE">
        <w:rPr>
          <w:rFonts w:ascii="宋体" w:eastAsia="宋体" w:hAnsi="宋体"/>
        </w:rPr>
        <w:t>CRNW0003_005</w:t>
      </w:r>
      <w:r w:rsidR="00155EBE">
        <w:rPr>
          <w:rFonts w:ascii="宋体" w:eastAsia="宋体" w:hAnsi="宋体" w:hint="eastAsia"/>
        </w:rPr>
        <w:t>=</w:t>
      </w:r>
      <w:proofErr w:type="gramStart"/>
      <w:r w:rsidR="00D1314E">
        <w:rPr>
          <w:rFonts w:ascii="宋体" w:eastAsia="宋体" w:hAnsi="宋体"/>
        </w:rPr>
        <w:t>’</w:t>
      </w:r>
      <w:proofErr w:type="gramEnd"/>
      <w:r w:rsidR="00155EBE">
        <w:rPr>
          <w:rFonts w:ascii="宋体" w:eastAsia="宋体" w:hAnsi="宋体" w:hint="eastAsia"/>
        </w:rPr>
        <w:t>负面</w:t>
      </w:r>
      <w:proofErr w:type="gramStart"/>
      <w:r w:rsidR="00155EBE">
        <w:rPr>
          <w:rFonts w:ascii="宋体" w:eastAsia="宋体" w:hAnsi="宋体"/>
        </w:rPr>
        <w:t>’</w:t>
      </w:r>
      <w:proofErr w:type="gramEnd"/>
      <w:r w:rsidRPr="006B7042">
        <w:rPr>
          <w:rFonts w:ascii="宋体" w:eastAsia="宋体" w:hAnsi="宋体" w:hint="eastAsia"/>
        </w:rPr>
        <w:t>；</w:t>
      </w:r>
    </w:p>
    <w:p w14:paraId="23B001D2" w14:textId="63A49C10" w:rsidR="007C4C96" w:rsidRPr="006B7042" w:rsidRDefault="007C4C96" w:rsidP="007C4C96">
      <w:pPr>
        <w:spacing w:line="360" w:lineRule="auto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（2）：展示</w:t>
      </w:r>
      <w:r w:rsidR="00155EBE">
        <w:rPr>
          <w:rFonts w:ascii="宋体" w:eastAsia="宋体" w:hAnsi="宋体" w:hint="eastAsia"/>
        </w:rPr>
        <w:t>最新一天</w:t>
      </w:r>
      <w:r w:rsidRPr="006B7042">
        <w:rPr>
          <w:rFonts w:ascii="宋体" w:eastAsia="宋体" w:hAnsi="宋体" w:hint="eastAsia"/>
        </w:rPr>
        <w:t>的舆情分</w:t>
      </w:r>
      <w:r w:rsidR="00232E06">
        <w:rPr>
          <w:rFonts w:ascii="宋体" w:eastAsia="宋体" w:hAnsi="宋体" w:hint="eastAsia"/>
        </w:rPr>
        <w:t>（综合舆情分和</w:t>
      </w:r>
      <w:proofErr w:type="gramStart"/>
      <w:r w:rsidR="00232E06">
        <w:rPr>
          <w:rFonts w:ascii="宋体" w:eastAsia="宋体" w:hAnsi="宋体" w:hint="eastAsia"/>
        </w:rPr>
        <w:t>单主体</w:t>
      </w:r>
      <w:proofErr w:type="gramEnd"/>
      <w:r w:rsidR="00232E06">
        <w:rPr>
          <w:rFonts w:ascii="宋体" w:eastAsia="宋体" w:hAnsi="宋体" w:hint="eastAsia"/>
        </w:rPr>
        <w:t>舆情分，综合舆情分计算逻辑见1</w:t>
      </w:r>
      <w:r w:rsidR="00232E06">
        <w:rPr>
          <w:rFonts w:ascii="宋体" w:eastAsia="宋体" w:hAnsi="宋体"/>
        </w:rPr>
        <w:t>.1</w:t>
      </w:r>
      <w:r w:rsidR="00232E06">
        <w:rPr>
          <w:rFonts w:ascii="宋体" w:eastAsia="宋体" w:hAnsi="宋体" w:hint="eastAsia"/>
        </w:rPr>
        <w:t>部分）</w:t>
      </w:r>
    </w:p>
    <w:p w14:paraId="1C73DCCC" w14:textId="2C0D39A7" w:rsidR="007C4C96" w:rsidRPr="006B7042" w:rsidRDefault="007C4C96" w:rsidP="007C4C96">
      <w:pPr>
        <w:spacing w:line="360" w:lineRule="auto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（3）：浅蓝</w:t>
      </w:r>
      <w:proofErr w:type="gramStart"/>
      <w:r w:rsidRPr="006B7042">
        <w:rPr>
          <w:rFonts w:ascii="宋体" w:eastAsia="宋体" w:hAnsi="宋体" w:hint="eastAsia"/>
        </w:rPr>
        <w:t>色面积图</w:t>
      </w:r>
      <w:proofErr w:type="gramEnd"/>
      <w:r w:rsidRPr="006B7042">
        <w:rPr>
          <w:rFonts w:ascii="宋体" w:eastAsia="宋体" w:hAnsi="宋体" w:hint="eastAsia"/>
        </w:rPr>
        <w:t>，统计当天所有负面新闻及事件的数量</w:t>
      </w:r>
    </w:p>
    <w:p w14:paraId="12697CEF" w14:textId="735A6F75" w:rsidR="007C4C96" w:rsidRPr="006B7042" w:rsidRDefault="007C4C96" w:rsidP="007C4C96">
      <w:pPr>
        <w:spacing w:line="360" w:lineRule="auto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（4）：深蓝</w:t>
      </w:r>
      <w:proofErr w:type="gramStart"/>
      <w:r w:rsidRPr="006B7042">
        <w:rPr>
          <w:rFonts w:ascii="宋体" w:eastAsia="宋体" w:hAnsi="宋体" w:hint="eastAsia"/>
        </w:rPr>
        <w:t>色面积图</w:t>
      </w:r>
      <w:proofErr w:type="gramEnd"/>
      <w:r w:rsidRPr="006B7042">
        <w:rPr>
          <w:rFonts w:ascii="宋体" w:eastAsia="宋体" w:hAnsi="宋体" w:hint="eastAsia"/>
        </w:rPr>
        <w:t>，统计当天所有严重负面（即</w:t>
      </w:r>
      <w:r w:rsidR="00D1314E">
        <w:t xml:space="preserve">CRNW0003_006 </w:t>
      </w:r>
      <w:r w:rsidRPr="006B7042">
        <w:rPr>
          <w:rFonts w:ascii="宋体" w:eastAsia="宋体" w:hAnsi="宋体" w:hint="eastAsia"/>
        </w:rPr>
        <w:t>=</w:t>
      </w:r>
      <w:r w:rsidR="00D1314E">
        <w:rPr>
          <w:rFonts w:ascii="宋体" w:eastAsia="宋体" w:hAnsi="宋体" w:hint="eastAsia"/>
        </w:rPr>
        <w:t>三颗星</w:t>
      </w:r>
      <w:r w:rsidRPr="006B7042">
        <w:rPr>
          <w:rFonts w:ascii="宋体" w:eastAsia="宋体" w:hAnsi="宋体" w:hint="eastAsia"/>
        </w:rPr>
        <w:t>）新闻数量</w:t>
      </w:r>
    </w:p>
    <w:p w14:paraId="2341D468" w14:textId="1DED1348" w:rsidR="007C4C96" w:rsidRPr="006B7042" w:rsidRDefault="007C4C96" w:rsidP="007C4C96">
      <w:pPr>
        <w:spacing w:line="360" w:lineRule="auto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（5）：黄色舆情分趋势线</w:t>
      </w:r>
    </w:p>
    <w:p w14:paraId="2B098620" w14:textId="123D165C" w:rsidR="007C4C96" w:rsidRPr="006B7042" w:rsidRDefault="007C4C96" w:rsidP="007C4C96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历史时间的舆情分，</w:t>
      </w:r>
      <w:commentRangeStart w:id="50"/>
      <w:proofErr w:type="gramStart"/>
      <w:r w:rsidRPr="006B7042">
        <w:rPr>
          <w:rFonts w:ascii="宋体" w:eastAsia="宋体" w:hAnsi="宋体" w:hint="eastAsia"/>
        </w:rPr>
        <w:t>取自日更新</w:t>
      </w:r>
      <w:proofErr w:type="gramEnd"/>
      <w:r w:rsidRPr="006B7042">
        <w:rPr>
          <w:rFonts w:ascii="宋体" w:eastAsia="宋体" w:hAnsi="宋体" w:hint="eastAsia"/>
        </w:rPr>
        <w:t>表</w:t>
      </w:r>
      <w:commentRangeEnd w:id="50"/>
      <w:r w:rsidR="00F85189" w:rsidRPr="006B7042">
        <w:rPr>
          <w:rStyle w:val="aa"/>
          <w:rFonts w:ascii="宋体" w:eastAsia="宋体" w:hAnsi="宋体"/>
        </w:rPr>
        <w:commentReference w:id="50"/>
      </w:r>
    </w:p>
    <w:p w14:paraId="061848A5" w14:textId="4C8F8E4E" w:rsidR="007C4C96" w:rsidRPr="006B7042" w:rsidRDefault="007C4C96" w:rsidP="007C4C96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当天时间的舆情分，</w:t>
      </w:r>
      <w:commentRangeStart w:id="51"/>
      <w:r w:rsidRPr="006B7042">
        <w:rPr>
          <w:rFonts w:ascii="宋体" w:eastAsia="宋体" w:hAnsi="宋体" w:hint="eastAsia"/>
        </w:rPr>
        <w:t>取自实时更新表</w:t>
      </w:r>
      <w:commentRangeEnd w:id="51"/>
      <w:r w:rsidR="00F85189" w:rsidRPr="006B7042">
        <w:rPr>
          <w:rStyle w:val="aa"/>
          <w:rFonts w:ascii="宋体" w:eastAsia="宋体" w:hAnsi="宋体"/>
        </w:rPr>
        <w:commentReference w:id="51"/>
      </w:r>
      <w:r w:rsidRPr="006B7042">
        <w:rPr>
          <w:rFonts w:ascii="宋体" w:eastAsia="宋体" w:hAnsi="宋体" w:hint="eastAsia"/>
        </w:rPr>
        <w:t>，对于所以记录中</w:t>
      </w:r>
      <w:r w:rsidR="00F85189" w:rsidRPr="006B7042">
        <w:rPr>
          <w:rFonts w:ascii="宋体" w:eastAsia="宋体" w:hAnsi="宋体" w:hint="eastAsia"/>
        </w:rPr>
        <w:t>，按照异动和波动值降序排列，</w:t>
      </w:r>
      <w:proofErr w:type="gramStart"/>
      <w:r w:rsidR="00F85189" w:rsidRPr="006B7042">
        <w:rPr>
          <w:rFonts w:ascii="宋体" w:eastAsia="宋体" w:hAnsi="宋体" w:hint="eastAsia"/>
        </w:rPr>
        <w:t>取发生</w:t>
      </w:r>
      <w:proofErr w:type="gramEnd"/>
      <w:r w:rsidR="00F85189" w:rsidRPr="006B7042">
        <w:rPr>
          <w:rFonts w:ascii="宋体" w:eastAsia="宋体" w:hAnsi="宋体" w:hint="eastAsia"/>
        </w:rPr>
        <w:t>异动且波动值最大对应的那一条记录</w:t>
      </w:r>
    </w:p>
    <w:p w14:paraId="5A171AD6" w14:textId="180E5EB3" w:rsidR="00AE3877" w:rsidRDefault="00232E06" w:rsidP="002A77B1">
      <w:pPr>
        <w:pStyle w:val="3"/>
        <w:rPr>
          <w:ins w:id="52" w:author="赵 姮娟" w:date="2022-08-17T13:10:00Z"/>
        </w:rPr>
      </w:pPr>
      <w:r>
        <w:t>3</w:t>
      </w:r>
      <w:r w:rsidR="007C4C96" w:rsidRPr="006B7042">
        <w:t xml:space="preserve">.2 </w:t>
      </w:r>
      <w:r w:rsidR="00AE3877" w:rsidRPr="006B7042">
        <w:rPr>
          <w:rFonts w:hint="eastAsia"/>
        </w:rPr>
        <w:t>归因综述</w:t>
      </w:r>
    </w:p>
    <w:p w14:paraId="7A53B3D8" w14:textId="2A0654A6" w:rsidR="00D07842" w:rsidRPr="001C18EC" w:rsidRDefault="00D07842" w:rsidP="00D07842">
      <w:pPr>
        <w:pStyle w:val="4"/>
        <w:rPr>
          <w:rFonts w:hint="eastAsia"/>
        </w:rPr>
        <w:pPrChange w:id="53" w:author="赵 姮娟" w:date="2022-08-17T13:11:00Z">
          <w:pPr>
            <w:pStyle w:val="3"/>
          </w:pPr>
        </w:pPrChange>
      </w:pPr>
      <w:ins w:id="54" w:author="赵 姮娟" w:date="2022-08-17T13:10:00Z">
        <w:r>
          <w:t>3.2.</w:t>
        </w:r>
      </w:ins>
      <w:ins w:id="55" w:author="赵 姮娟" w:date="2022-08-17T13:11:00Z">
        <w:r>
          <w:t>1</w:t>
        </w:r>
      </w:ins>
      <w:ins w:id="56" w:author="赵 姮娟" w:date="2022-08-17T13:10:00Z">
        <w:r>
          <w:t xml:space="preserve"> </w:t>
        </w:r>
        <w:r>
          <w:rPr>
            <w:rFonts w:hint="eastAsia"/>
          </w:rPr>
          <w:t>归因标准情形</w:t>
        </w:r>
      </w:ins>
    </w:p>
    <w:p w14:paraId="553B085C" w14:textId="3ED7D68A" w:rsidR="001D09A0" w:rsidRPr="005317B6" w:rsidRDefault="001D09A0" w:rsidP="001D09A0">
      <w:pPr>
        <w:spacing w:line="360" w:lineRule="auto"/>
        <w:ind w:firstLineChars="200" w:firstLine="420"/>
        <w:rPr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自动化生成一段文字，对主体当前的综合舆情分且异动的点进行归因简述。文字中包含一部分固定文字，以及一部分可变的空白部分，根据底层逻辑以及数据，自动转化、生成文</w:t>
      </w:r>
      <w:r w:rsidRPr="005317B6">
        <w:rPr>
          <w:rFonts w:ascii="宋体" w:eastAsia="宋体" w:hAnsi="宋体" w:hint="eastAsia"/>
        </w:rPr>
        <w:lastRenderedPageBreak/>
        <w:t>字、填补空白处。</w:t>
      </w:r>
    </w:p>
    <w:p w14:paraId="54BC9D3E" w14:textId="553A6370" w:rsidR="001D09A0" w:rsidRPr="005317B6" w:rsidRDefault="001D09A0" w:rsidP="001D09A0">
      <w:pPr>
        <w:spacing w:line="360" w:lineRule="auto"/>
        <w:ind w:firstLineChars="200" w:firstLine="422"/>
        <w:rPr>
          <w:rFonts w:ascii="宋体" w:eastAsia="宋体" w:hAnsi="宋体"/>
        </w:rPr>
      </w:pPr>
      <w:r w:rsidRPr="005317B6">
        <w:rPr>
          <w:rFonts w:ascii="宋体" w:eastAsia="宋体" w:hAnsi="宋体" w:hint="eastAsia"/>
          <w:b/>
        </w:rPr>
        <w:t>以样例中的归因综述，示意文字中的固定及可变部分（可变部分标黄</w:t>
      </w:r>
      <w:r w:rsidR="00164C1A" w:rsidRPr="005317B6">
        <w:rPr>
          <w:rFonts w:ascii="宋体" w:eastAsia="宋体" w:hAnsi="宋体" w:hint="eastAsia"/>
          <w:b/>
        </w:rPr>
        <w:t>高亮</w:t>
      </w:r>
      <w:r w:rsidRPr="005317B6">
        <w:rPr>
          <w:rFonts w:ascii="宋体" w:eastAsia="宋体" w:hAnsi="宋体" w:hint="eastAsia"/>
          <w:b/>
        </w:rPr>
        <w:t>）</w:t>
      </w:r>
      <w:r w:rsidRPr="005317B6">
        <w:rPr>
          <w:rFonts w:ascii="宋体" w:eastAsia="宋体" w:hAnsi="宋体" w:hint="eastAsia"/>
        </w:rPr>
        <w:t>：</w:t>
      </w:r>
    </w:p>
    <w:p w14:paraId="6AE33843" w14:textId="319D14BD" w:rsidR="001D09A0" w:rsidRPr="005317B6" w:rsidRDefault="001D09A0" w:rsidP="001D09A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  <w:highlight w:val="yellow"/>
        </w:rPr>
        <w:t>恒大地产集团有限公司</w:t>
      </w:r>
      <w:r w:rsidR="00EC6A8B" w:rsidRPr="005317B6">
        <w:rPr>
          <w:rFonts w:ascii="宋体" w:eastAsia="宋体" w:hAnsi="宋体" w:hint="eastAsia"/>
        </w:rPr>
        <w:t>（1）</w:t>
      </w:r>
      <w:r w:rsidRPr="005317B6">
        <w:rPr>
          <w:rFonts w:ascii="宋体" w:eastAsia="宋体" w:hAnsi="宋体" w:hint="eastAsia"/>
          <w:szCs w:val="21"/>
        </w:rPr>
        <w:t>当前综合舆情分触发</w:t>
      </w:r>
      <w:del w:id="57" w:author="赵 姮娟" w:date="2022-08-11T15:56:00Z">
        <w:r w:rsidRPr="005317B6" w:rsidDel="00C15AC3">
          <w:rPr>
            <w:rFonts w:ascii="宋体" w:eastAsia="宋体" w:hAnsi="宋体" w:hint="eastAsia"/>
            <w:szCs w:val="21"/>
          </w:rPr>
          <w:delText>舆情</w:delText>
        </w:r>
      </w:del>
      <w:r w:rsidRPr="005317B6">
        <w:rPr>
          <w:rFonts w:ascii="宋体" w:eastAsia="宋体" w:hAnsi="宋体" w:hint="eastAsia"/>
          <w:szCs w:val="21"/>
        </w:rPr>
        <w:t>异动预警，</w:t>
      </w:r>
      <w:r w:rsidRPr="005317B6">
        <w:rPr>
          <w:rFonts w:ascii="宋体" w:eastAsia="宋体" w:hAnsi="宋体" w:hint="eastAsia"/>
          <w:b/>
          <w:szCs w:val="21"/>
          <w:highlight w:val="yellow"/>
        </w:rPr>
        <w:t>主体自身</w:t>
      </w:r>
      <w:del w:id="58" w:author="赵 姮娟" w:date="2022-08-11T15:56:00Z">
        <w:r w:rsidRPr="005317B6" w:rsidDel="00C15AC3">
          <w:rPr>
            <w:rFonts w:ascii="宋体" w:eastAsia="宋体" w:hAnsi="宋体" w:hint="eastAsia"/>
            <w:b/>
            <w:szCs w:val="21"/>
            <w:highlight w:val="yellow"/>
          </w:rPr>
          <w:delText>舆情风险维度</w:delText>
        </w:r>
      </w:del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2</w:t>
      </w:r>
      <w:r w:rsidR="00EC6A8B" w:rsidRPr="005317B6">
        <w:rPr>
          <w:rFonts w:ascii="宋体" w:eastAsia="宋体" w:hAnsi="宋体" w:hint="eastAsia"/>
        </w:rPr>
        <w:t>）</w:t>
      </w:r>
      <w:r w:rsidRPr="008C2D22">
        <w:rPr>
          <w:rFonts w:ascii="宋体" w:eastAsia="宋体" w:hAnsi="宋体" w:hint="eastAsia"/>
          <w:szCs w:val="21"/>
          <w:highlight w:val="yellow"/>
          <w:rPrChange w:id="59" w:author="赵 姮娟" w:date="2022-08-17T09:57:00Z">
            <w:rPr>
              <w:rFonts w:ascii="宋体" w:eastAsia="宋体" w:hAnsi="宋体" w:hint="eastAsia"/>
              <w:szCs w:val="21"/>
            </w:rPr>
          </w:rPrChange>
        </w:rPr>
        <w:t>及</w:t>
      </w:r>
      <w:r w:rsidRPr="005317B6">
        <w:rPr>
          <w:rFonts w:ascii="宋体" w:eastAsia="宋体" w:hAnsi="宋体" w:hint="eastAsia"/>
          <w:b/>
          <w:szCs w:val="21"/>
          <w:highlight w:val="yellow"/>
        </w:rPr>
        <w:t>关联方舆情风险</w:t>
      </w:r>
      <w:del w:id="60" w:author="赵 姮娟" w:date="2022-08-11T15:56:00Z">
        <w:r w:rsidRPr="005317B6" w:rsidDel="00C15AC3">
          <w:rPr>
            <w:rFonts w:ascii="宋体" w:eastAsia="宋体" w:hAnsi="宋体" w:hint="eastAsia"/>
            <w:b/>
            <w:szCs w:val="21"/>
            <w:highlight w:val="yellow"/>
          </w:rPr>
          <w:delText>维度</w:delText>
        </w:r>
      </w:del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3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相较过去</w:t>
      </w:r>
      <w:r w:rsidRPr="005317B6">
        <w:rPr>
          <w:rFonts w:ascii="宋体" w:eastAsia="宋体" w:hAnsi="宋体"/>
          <w:szCs w:val="21"/>
        </w:rPr>
        <w:t>14</w:t>
      </w:r>
      <w:r w:rsidRPr="005317B6">
        <w:rPr>
          <w:rFonts w:ascii="宋体" w:eastAsia="宋体" w:hAnsi="宋体" w:hint="eastAsia"/>
          <w:szCs w:val="21"/>
        </w:rPr>
        <w:t>天平均水平</w:t>
      </w:r>
      <w:del w:id="61" w:author="赵 姮娟" w:date="2022-08-17T09:34:00Z">
        <w:r w:rsidRPr="005317B6" w:rsidDel="00465F67">
          <w:rPr>
            <w:rFonts w:ascii="宋体" w:eastAsia="宋体" w:hAnsi="宋体" w:hint="eastAsia"/>
            <w:szCs w:val="21"/>
          </w:rPr>
          <w:delText>均</w:delText>
        </w:r>
      </w:del>
      <w:r w:rsidRPr="005317B6">
        <w:rPr>
          <w:rFonts w:ascii="宋体" w:eastAsia="宋体" w:hAnsi="宋体" w:hint="eastAsia"/>
          <w:szCs w:val="21"/>
        </w:rPr>
        <w:t>表现异常</w:t>
      </w:r>
      <w:ins w:id="62" w:author="赵 姮娟" w:date="2022-08-17T09:27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63" w:author="赵 姮娟" w:date="2022-08-17T09:27:00Z">
              <w:rPr>
                <w:rFonts w:ascii="宋体" w:eastAsia="宋体" w:hAnsi="宋体" w:hint="eastAsia"/>
                <w:szCs w:val="21"/>
              </w:rPr>
            </w:rPrChange>
          </w:rPr>
          <w:t>，</w:t>
        </w:r>
      </w:ins>
      <w:ins w:id="64" w:author="赵 姮娟" w:date="2022-08-17T09:40:00Z">
        <w:r w:rsidR="00BF0F3E" w:rsidRPr="00BF0F3E">
          <w:rPr>
            <w:rFonts w:ascii="宋体" w:eastAsia="宋体" w:hAnsi="宋体" w:hint="eastAsia"/>
            <w:szCs w:val="21"/>
            <w:rPrChange w:id="65" w:author="赵 姮娟" w:date="2022-08-17T09:40:00Z">
              <w:rPr>
                <w:rFonts w:ascii="宋体" w:eastAsia="宋体" w:hAnsi="宋体" w:hint="eastAsia"/>
                <w:szCs w:val="21"/>
                <w:highlight w:val="yellow"/>
              </w:rPr>
            </w:rPrChange>
          </w:rPr>
          <w:t>（补</w:t>
        </w:r>
        <w:r w:rsidR="00BF0F3E">
          <w:rPr>
            <w:rFonts w:ascii="宋体" w:eastAsia="宋体" w:hAnsi="宋体"/>
            <w:szCs w:val="21"/>
          </w:rPr>
          <w:t>0</w:t>
        </w:r>
        <w:r w:rsidR="00BF0F3E" w:rsidRPr="00BF0F3E">
          <w:rPr>
            <w:rFonts w:ascii="宋体" w:eastAsia="宋体" w:hAnsi="宋体" w:hint="eastAsia"/>
            <w:szCs w:val="21"/>
            <w:rPrChange w:id="66" w:author="赵 姮娟" w:date="2022-08-17T09:40:00Z">
              <w:rPr>
                <w:rFonts w:ascii="宋体" w:eastAsia="宋体" w:hAnsi="宋体" w:hint="eastAsia"/>
                <w:szCs w:val="21"/>
                <w:highlight w:val="yellow"/>
              </w:rPr>
            </w:rPrChange>
          </w:rPr>
          <w:t>）</w:t>
        </w:r>
      </w:ins>
      <w:ins w:id="67" w:author="赵 姮娟" w:date="2022-08-17T09:27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68" w:author="赵 姮娟" w:date="2022-08-17T09:27:00Z">
              <w:rPr>
                <w:rFonts w:ascii="宋体" w:eastAsia="宋体" w:hAnsi="宋体" w:hint="eastAsia"/>
                <w:szCs w:val="21"/>
              </w:rPr>
            </w:rPrChange>
          </w:rPr>
          <w:t>同时命中重</w:t>
        </w:r>
      </w:ins>
      <w:ins w:id="69" w:author="赵 姮娟" w:date="2022-08-17T11:14:00Z">
        <w:r w:rsidR="00A81D60">
          <w:rPr>
            <w:rFonts w:ascii="宋体" w:eastAsia="宋体" w:hAnsi="宋体" w:hint="eastAsia"/>
            <w:szCs w:val="21"/>
            <w:highlight w:val="yellow"/>
          </w:rPr>
          <w:t>要</w:t>
        </w:r>
      </w:ins>
      <w:ins w:id="70" w:author="赵 姮娟" w:date="2022-08-17T09:27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71" w:author="赵 姮娟" w:date="2022-08-17T09:27:00Z">
              <w:rPr>
                <w:rFonts w:ascii="宋体" w:eastAsia="宋体" w:hAnsi="宋体" w:hint="eastAsia"/>
                <w:szCs w:val="21"/>
              </w:rPr>
            </w:rPrChange>
          </w:rPr>
          <w:t>风险事件</w:t>
        </w:r>
      </w:ins>
      <w:ins w:id="72" w:author="赵 姮娟" w:date="2022-08-17T09:40:00Z">
        <w:r w:rsidR="00BF0F3E">
          <w:rPr>
            <w:rFonts w:ascii="宋体" w:eastAsia="宋体" w:hAnsi="宋体" w:hint="eastAsia"/>
            <w:szCs w:val="21"/>
            <w:highlight w:val="yellow"/>
          </w:rPr>
          <w:t>。</w:t>
        </w:r>
      </w:ins>
      <w:ins w:id="73" w:author="赵 姮娟" w:date="2022-08-17T09:27:00Z">
        <w:r w:rsidR="00465F67" w:rsidRPr="005317B6">
          <w:rPr>
            <w:rFonts w:ascii="宋体" w:eastAsia="宋体" w:hAnsi="宋体" w:hint="eastAsia"/>
          </w:rPr>
          <w:t>（</w:t>
        </w:r>
        <w:r w:rsidR="00465F67">
          <w:rPr>
            <w:rFonts w:ascii="宋体" w:eastAsia="宋体" w:hAnsi="宋体" w:hint="eastAsia"/>
          </w:rPr>
          <w:t>补</w:t>
        </w:r>
      </w:ins>
      <w:ins w:id="74" w:author="赵 姮娟" w:date="2022-08-17T09:40:00Z">
        <w:r w:rsidR="00BF0F3E">
          <w:rPr>
            <w:rFonts w:ascii="宋体" w:eastAsia="宋体" w:hAnsi="宋体"/>
          </w:rPr>
          <w:t>1</w:t>
        </w:r>
      </w:ins>
      <w:ins w:id="75" w:author="赵 姮娟" w:date="2022-08-17T09:27:00Z">
        <w:r w:rsidR="00465F67" w:rsidRPr="005317B6">
          <w:rPr>
            <w:rFonts w:ascii="宋体" w:eastAsia="宋体" w:hAnsi="宋体" w:hint="eastAsia"/>
          </w:rPr>
          <w:t>）</w:t>
        </w:r>
      </w:ins>
      <w:del w:id="76" w:author="赵 姮娟" w:date="2022-08-17T09:27:00Z">
        <w:r w:rsidRPr="005317B6" w:rsidDel="00465F67">
          <w:rPr>
            <w:rFonts w:ascii="宋体" w:eastAsia="宋体" w:hAnsi="宋体" w:hint="eastAsia"/>
            <w:szCs w:val="21"/>
          </w:rPr>
          <w:delText>。</w:delText>
        </w:r>
      </w:del>
    </w:p>
    <w:p w14:paraId="29F25043" w14:textId="6ADB9105" w:rsidR="001D09A0" w:rsidRPr="005317B6" w:rsidRDefault="001D09A0" w:rsidP="001D09A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其中，主要异常维度为</w:t>
      </w:r>
      <w:r w:rsidRPr="005317B6">
        <w:rPr>
          <w:rFonts w:ascii="宋体" w:eastAsia="宋体" w:hAnsi="宋体" w:hint="eastAsia"/>
          <w:b/>
          <w:szCs w:val="21"/>
        </w:rPr>
        <w:t>主体自身舆情风险</w:t>
      </w:r>
      <w:del w:id="77" w:author="赵 姮娟" w:date="2022-08-17T09:33:00Z">
        <w:r w:rsidRPr="005317B6" w:rsidDel="00465F67">
          <w:rPr>
            <w:rFonts w:ascii="宋体" w:eastAsia="宋体" w:hAnsi="宋体" w:hint="eastAsia"/>
            <w:b/>
            <w:szCs w:val="21"/>
          </w:rPr>
          <w:delText>影响</w:delText>
        </w:r>
      </w:del>
      <w:r w:rsidRPr="005317B6">
        <w:rPr>
          <w:rFonts w:ascii="宋体" w:eastAsia="宋体" w:hAnsi="宋体" w:hint="eastAsia"/>
          <w:szCs w:val="21"/>
        </w:rPr>
        <w:t>（贡献度占比</w:t>
      </w:r>
      <w:r w:rsidRPr="005317B6">
        <w:rPr>
          <w:rFonts w:ascii="宋体" w:eastAsia="宋体" w:hAnsi="宋体" w:hint="eastAsia"/>
          <w:szCs w:val="21"/>
          <w:highlight w:val="yellow"/>
        </w:rPr>
        <w:t>6</w:t>
      </w:r>
      <w:r w:rsidRPr="005317B6">
        <w:rPr>
          <w:rFonts w:ascii="宋体" w:eastAsia="宋体" w:hAnsi="宋体"/>
          <w:szCs w:val="21"/>
          <w:highlight w:val="yellow"/>
        </w:rPr>
        <w:t>3%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4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）。主体自身舆情分纳入的</w:t>
      </w:r>
      <w:del w:id="78" w:author="赵 姮娟" w:date="2022-08-11T15:58:00Z">
        <w:r w:rsidRPr="00C15AC3" w:rsidDel="00C15AC3">
          <w:rPr>
            <w:rFonts w:ascii="宋体" w:eastAsia="宋体" w:hAnsi="宋体"/>
            <w:szCs w:val="21"/>
            <w:highlight w:val="yellow"/>
            <w:rPrChange w:id="79" w:author="赵 姮娟" w:date="2022-08-11T15:58:00Z">
              <w:rPr>
                <w:rFonts w:ascii="宋体" w:eastAsia="宋体" w:hAnsi="宋体"/>
                <w:szCs w:val="21"/>
              </w:rPr>
            </w:rPrChange>
          </w:rPr>
          <w:delText>13</w:delText>
        </w:r>
      </w:del>
      <w:ins w:id="80" w:author="赵 姮娟" w:date="2022-08-11T15:58:00Z">
        <w:r w:rsidR="00C15AC3" w:rsidRPr="00C15AC3">
          <w:rPr>
            <w:rFonts w:ascii="宋体" w:eastAsia="宋体" w:hAnsi="宋体"/>
            <w:szCs w:val="21"/>
            <w:highlight w:val="yellow"/>
            <w:rPrChange w:id="81" w:author="赵 姮娟" w:date="2022-08-11T15:58:00Z">
              <w:rPr>
                <w:rFonts w:ascii="宋体" w:eastAsia="宋体" w:hAnsi="宋体"/>
                <w:szCs w:val="21"/>
              </w:rPr>
            </w:rPrChange>
          </w:rPr>
          <w:t>36</w:t>
        </w:r>
        <w:r w:rsidR="00C15AC3">
          <w:rPr>
            <w:rFonts w:ascii="宋体" w:eastAsia="宋体" w:hAnsi="宋体" w:hint="eastAsia"/>
            <w:szCs w:val="21"/>
          </w:rPr>
          <w:t>（补</w:t>
        </w:r>
      </w:ins>
      <w:ins w:id="82" w:author="赵 姮娟" w:date="2022-08-17T09:27:00Z">
        <w:r w:rsidR="00465F67">
          <w:rPr>
            <w:rFonts w:ascii="宋体" w:eastAsia="宋体" w:hAnsi="宋体"/>
            <w:szCs w:val="21"/>
          </w:rPr>
          <w:t>2</w:t>
        </w:r>
      </w:ins>
      <w:ins w:id="83" w:author="赵 姮娟" w:date="2022-08-11T15:58:00Z">
        <w:r w:rsidR="00C15AC3">
          <w:rPr>
            <w:rFonts w:ascii="宋体" w:eastAsia="宋体" w:hAnsi="宋体" w:hint="eastAsia"/>
            <w:szCs w:val="21"/>
          </w:rPr>
          <w:t>）</w:t>
        </w:r>
      </w:ins>
      <w:proofErr w:type="gramStart"/>
      <w:r w:rsidRPr="005317B6">
        <w:rPr>
          <w:rFonts w:ascii="宋体" w:eastAsia="宋体" w:hAnsi="宋体" w:hint="eastAsia"/>
          <w:szCs w:val="21"/>
        </w:rPr>
        <w:t>个</w:t>
      </w:r>
      <w:proofErr w:type="gramEnd"/>
      <w:r w:rsidRPr="005317B6">
        <w:rPr>
          <w:rFonts w:ascii="宋体" w:eastAsia="宋体" w:hAnsi="宋体" w:hint="eastAsia"/>
          <w:szCs w:val="21"/>
        </w:rPr>
        <w:t>指标中，</w:t>
      </w:r>
      <w:del w:id="84" w:author="赵 姮娟" w:date="2022-08-11T16:07:00Z">
        <w:r w:rsidRPr="005E0E61" w:rsidDel="005E0E61">
          <w:rPr>
            <w:rFonts w:ascii="宋体" w:eastAsia="宋体" w:hAnsi="宋体"/>
            <w:szCs w:val="21"/>
            <w:highlight w:val="yellow"/>
          </w:rPr>
          <w:delText>1</w:delText>
        </w:r>
      </w:del>
      <w:ins w:id="85" w:author="赵 姮娟" w:date="2022-08-11T16:07:00Z">
        <w:r w:rsidR="005E0E61" w:rsidRPr="005E0E61">
          <w:rPr>
            <w:rFonts w:ascii="宋体" w:eastAsia="宋体" w:hAnsi="宋体"/>
            <w:szCs w:val="21"/>
            <w:highlight w:val="yellow"/>
            <w:rPrChange w:id="86" w:author="赵 姮娟" w:date="2022-08-11T16:07:00Z">
              <w:rPr>
                <w:rFonts w:ascii="宋体" w:eastAsia="宋体" w:hAnsi="宋体"/>
                <w:szCs w:val="21"/>
              </w:rPr>
            </w:rPrChange>
          </w:rPr>
          <w:t>3</w:t>
        </w:r>
      </w:ins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5</w:t>
      </w:r>
      <w:r w:rsidR="00EC6A8B" w:rsidRPr="005317B6">
        <w:rPr>
          <w:rFonts w:ascii="宋体" w:eastAsia="宋体" w:hAnsi="宋体" w:hint="eastAsia"/>
        </w:rPr>
        <w:t>）</w:t>
      </w:r>
      <w:proofErr w:type="gramStart"/>
      <w:r w:rsidRPr="005317B6">
        <w:rPr>
          <w:rFonts w:ascii="宋体" w:eastAsia="宋体" w:hAnsi="宋体" w:hint="eastAsia"/>
          <w:szCs w:val="21"/>
        </w:rPr>
        <w:t>个</w:t>
      </w:r>
      <w:proofErr w:type="gramEnd"/>
      <w:r w:rsidRPr="005317B6">
        <w:rPr>
          <w:rFonts w:ascii="宋体" w:eastAsia="宋体" w:hAnsi="宋体" w:hint="eastAsia"/>
          <w:szCs w:val="21"/>
        </w:rPr>
        <w:t>指标</w:t>
      </w:r>
      <w:ins w:id="87" w:author="赵 姮娟" w:date="2022-08-11T16:06:00Z">
        <w:r w:rsidR="005E0E61">
          <w:rPr>
            <w:rFonts w:ascii="宋体" w:eastAsia="宋体" w:hAnsi="宋体" w:hint="eastAsia"/>
            <w:szCs w:val="21"/>
          </w:rPr>
          <w:t>贡献舆情风险</w:t>
        </w:r>
      </w:ins>
      <w:ins w:id="88" w:author="赵 姮娟" w:date="2022-08-11T16:07:00Z">
        <w:r w:rsidR="005E0E61">
          <w:rPr>
            <w:rFonts w:ascii="宋体" w:eastAsia="宋体" w:hAnsi="宋体" w:hint="eastAsia"/>
            <w:szCs w:val="21"/>
          </w:rPr>
          <w:t>的</w:t>
        </w:r>
        <w:r w:rsidR="005E0E61" w:rsidRPr="005E0E61">
          <w:rPr>
            <w:rFonts w:ascii="宋体" w:eastAsia="宋体" w:hAnsi="宋体"/>
            <w:szCs w:val="21"/>
            <w:highlight w:val="yellow"/>
            <w:rPrChange w:id="89" w:author="赵 姮娟" w:date="2022-08-11T16:10:00Z">
              <w:rPr>
                <w:rFonts w:ascii="宋体" w:eastAsia="宋体" w:hAnsi="宋体"/>
                <w:szCs w:val="21"/>
              </w:rPr>
            </w:rPrChange>
          </w:rPr>
          <w:t>91%</w:t>
        </w:r>
      </w:ins>
      <w:ins w:id="90" w:author="赵 姮娟" w:date="2022-08-11T16:10:00Z">
        <w:r w:rsidR="005E0E61" w:rsidRPr="005E0E61">
          <w:rPr>
            <w:rFonts w:ascii="宋体" w:eastAsia="宋体" w:hAnsi="宋体" w:hint="eastAsia"/>
            <w:szCs w:val="21"/>
            <w:rPrChange w:id="91" w:author="赵 姮娟" w:date="2022-08-11T16:10:00Z">
              <w:rPr>
                <w:rFonts w:ascii="宋体" w:eastAsia="宋体" w:hAnsi="宋体" w:hint="eastAsia"/>
                <w:szCs w:val="21"/>
                <w:highlight w:val="yellow"/>
              </w:rPr>
            </w:rPrChange>
          </w:rPr>
          <w:t>（</w:t>
        </w:r>
        <w:r w:rsidR="005E0E61">
          <w:rPr>
            <w:rFonts w:ascii="宋体" w:eastAsia="宋体" w:hAnsi="宋体" w:hint="eastAsia"/>
            <w:szCs w:val="21"/>
          </w:rPr>
          <w:t>补</w:t>
        </w:r>
      </w:ins>
      <w:ins w:id="92" w:author="赵 姮娟" w:date="2022-08-17T09:27:00Z">
        <w:r w:rsidR="00465F67">
          <w:rPr>
            <w:rFonts w:ascii="宋体" w:eastAsia="宋体" w:hAnsi="宋体"/>
            <w:szCs w:val="21"/>
          </w:rPr>
          <w:t>3</w:t>
        </w:r>
      </w:ins>
      <w:ins w:id="93" w:author="赵 姮娟" w:date="2022-08-11T16:10:00Z">
        <w:r w:rsidR="005E0E61" w:rsidRPr="005E0E61">
          <w:rPr>
            <w:rFonts w:ascii="宋体" w:eastAsia="宋体" w:hAnsi="宋体" w:hint="eastAsia"/>
            <w:szCs w:val="21"/>
            <w:rPrChange w:id="94" w:author="赵 姮娟" w:date="2022-08-11T16:10:00Z">
              <w:rPr>
                <w:rFonts w:ascii="宋体" w:eastAsia="宋体" w:hAnsi="宋体" w:hint="eastAsia"/>
                <w:szCs w:val="21"/>
                <w:highlight w:val="yellow"/>
              </w:rPr>
            </w:rPrChange>
          </w:rPr>
          <w:t>）</w:t>
        </w:r>
      </w:ins>
      <w:del w:id="95" w:author="赵 姮娟" w:date="2022-08-11T16:06:00Z">
        <w:r w:rsidRPr="005317B6" w:rsidDel="005E0E61">
          <w:rPr>
            <w:rFonts w:ascii="宋体" w:eastAsia="宋体" w:hAnsi="宋体" w:hint="eastAsia"/>
            <w:szCs w:val="21"/>
          </w:rPr>
          <w:delText>出现异常</w:delText>
        </w:r>
      </w:del>
      <w:r w:rsidRPr="005317B6">
        <w:rPr>
          <w:rFonts w:ascii="宋体" w:eastAsia="宋体" w:hAnsi="宋体" w:hint="eastAsia"/>
          <w:szCs w:val="21"/>
        </w:rPr>
        <w:t>，主要为</w:t>
      </w:r>
      <w:del w:id="96" w:author="赵 姮娟" w:date="2022-08-11T16:11:00Z">
        <w:r w:rsidRPr="005317B6" w:rsidDel="005E0E61">
          <w:rPr>
            <w:rFonts w:ascii="宋体" w:eastAsia="宋体" w:hAnsi="宋体" w:hint="eastAsia"/>
            <w:szCs w:val="21"/>
            <w:highlight w:val="yellow"/>
          </w:rPr>
          <w:delText>主体</w:delText>
        </w:r>
      </w:del>
      <w:ins w:id="97" w:author="赵 姮娟" w:date="2022-08-11T16:11:00Z">
        <w:r w:rsidR="005E0E61">
          <w:rPr>
            <w:rFonts w:ascii="宋体" w:eastAsia="宋体" w:hAnsi="宋体" w:hint="eastAsia"/>
            <w:szCs w:val="21"/>
            <w:highlight w:val="yellow"/>
          </w:rPr>
          <w:t>一天内</w:t>
        </w:r>
      </w:ins>
      <w:del w:id="98" w:author="赵 姮娟" w:date="2022-08-11T16:11:00Z">
        <w:r w:rsidRPr="005317B6" w:rsidDel="005E0E61">
          <w:rPr>
            <w:rFonts w:ascii="宋体" w:eastAsia="宋体" w:hAnsi="宋体" w:hint="eastAsia"/>
            <w:szCs w:val="21"/>
            <w:highlight w:val="yellow"/>
          </w:rPr>
          <w:delText>新增严重</w:delText>
        </w:r>
      </w:del>
      <w:r w:rsidRPr="005317B6">
        <w:rPr>
          <w:rFonts w:ascii="宋体" w:eastAsia="宋体" w:hAnsi="宋体" w:hint="eastAsia"/>
          <w:szCs w:val="21"/>
          <w:highlight w:val="yellow"/>
        </w:rPr>
        <w:t>负面新闻数量达到1</w:t>
      </w:r>
      <w:r w:rsidRPr="005317B6">
        <w:rPr>
          <w:rFonts w:ascii="宋体" w:eastAsia="宋体" w:hAnsi="宋体"/>
          <w:szCs w:val="21"/>
          <w:highlight w:val="yellow"/>
        </w:rPr>
        <w:t>0</w:t>
      </w:r>
      <w:r w:rsidRPr="005317B6">
        <w:rPr>
          <w:rFonts w:ascii="宋体" w:eastAsia="宋体" w:hAnsi="宋体" w:hint="eastAsia"/>
          <w:szCs w:val="21"/>
          <w:highlight w:val="yellow"/>
        </w:rPr>
        <w:t>条</w:t>
      </w:r>
      <w:ins w:id="99" w:author="赵 姮娟" w:date="2022-08-11T16:11:00Z">
        <w:r w:rsidR="005E0E61">
          <w:rPr>
            <w:rFonts w:ascii="宋体" w:eastAsia="宋体" w:hAnsi="宋体" w:hint="eastAsia"/>
            <w:szCs w:val="21"/>
            <w:highlight w:val="yellow"/>
          </w:rPr>
          <w:t>、新闻集中于一般负面新闻、</w:t>
        </w:r>
        <w:r w:rsidR="005E0E61" w:rsidRPr="005E0E61">
          <w:rPr>
            <w:rFonts w:ascii="宋体" w:eastAsia="宋体" w:hAnsi="宋体" w:hint="eastAsia"/>
            <w:szCs w:val="21"/>
            <w:highlight w:val="yellow"/>
          </w:rPr>
          <w:t>近</w:t>
        </w:r>
        <w:r w:rsidR="005E0E61" w:rsidRPr="005E0E61">
          <w:rPr>
            <w:rFonts w:ascii="宋体" w:eastAsia="宋体" w:hAnsi="宋体"/>
            <w:szCs w:val="21"/>
            <w:highlight w:val="yellow"/>
            <w:rPrChange w:id="100" w:author="赵 姮娟" w:date="2022-08-11T16:12:00Z">
              <w:rPr>
                <w:rFonts w:ascii="宋体" w:eastAsia="宋体" w:hAnsi="宋体"/>
                <w:szCs w:val="21"/>
              </w:rPr>
            </w:rPrChange>
          </w:rPr>
          <w:t>8</w:t>
        </w:r>
        <w:r w:rsidR="005E0E61" w:rsidRPr="005E0E61">
          <w:rPr>
            <w:rFonts w:ascii="宋体" w:eastAsia="宋体" w:hAnsi="宋体" w:hint="eastAsia"/>
            <w:szCs w:val="21"/>
            <w:highlight w:val="yellow"/>
          </w:rPr>
          <w:t>小时</w:t>
        </w:r>
        <w:r w:rsidR="005E0E61">
          <w:rPr>
            <w:rFonts w:ascii="宋体" w:eastAsia="宋体" w:hAnsi="宋体" w:hint="eastAsia"/>
            <w:szCs w:val="21"/>
            <w:highlight w:val="yellow"/>
          </w:rPr>
          <w:t>内的负面新闻占</w:t>
        </w:r>
        <w:r w:rsidR="005E0E61" w:rsidRPr="005E0E61">
          <w:rPr>
            <w:rFonts w:ascii="宋体" w:eastAsia="宋体" w:hAnsi="宋体" w:hint="eastAsia"/>
            <w:szCs w:val="21"/>
            <w:highlight w:val="yellow"/>
          </w:rPr>
          <w:t>比为</w:t>
        </w:r>
        <w:r w:rsidR="005E0E61" w:rsidRPr="005E0E61">
          <w:rPr>
            <w:rFonts w:ascii="宋体" w:eastAsia="宋体" w:hAnsi="宋体"/>
            <w:szCs w:val="21"/>
            <w:highlight w:val="yellow"/>
            <w:rPrChange w:id="101" w:author="赵 姮娟" w:date="2022-08-11T16:12:00Z">
              <w:rPr>
                <w:rFonts w:ascii="宋体" w:eastAsia="宋体" w:hAnsi="宋体"/>
                <w:szCs w:val="21"/>
              </w:rPr>
            </w:rPrChange>
          </w:rPr>
          <w:t>76</w:t>
        </w:r>
        <w:r w:rsidR="005E0E61">
          <w:rPr>
            <w:rFonts w:ascii="宋体" w:eastAsia="宋体" w:hAnsi="宋体" w:hint="eastAsia"/>
            <w:szCs w:val="21"/>
            <w:highlight w:val="yellow"/>
          </w:rPr>
          <w:t>%</w:t>
        </w:r>
      </w:ins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6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，具体风险事件包括：</w:t>
      </w:r>
      <w:r w:rsidRPr="005317B6">
        <w:rPr>
          <w:rFonts w:ascii="宋体" w:eastAsia="宋体" w:hAnsi="宋体" w:hint="eastAsia"/>
          <w:szCs w:val="21"/>
          <w:highlight w:val="yellow"/>
        </w:rPr>
        <w:t>债务逾期（严重负面）、</w:t>
      </w:r>
      <w:del w:id="102" w:author="赵 姮娟" w:date="2022-08-17T09:35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境外</w:delText>
        </w:r>
      </w:del>
      <w:r w:rsidRPr="005317B6">
        <w:rPr>
          <w:rFonts w:ascii="宋体" w:eastAsia="宋体" w:hAnsi="宋体" w:hint="eastAsia"/>
          <w:szCs w:val="21"/>
          <w:highlight w:val="yellow"/>
        </w:rPr>
        <w:t>评级下调</w:t>
      </w:r>
      <w:ins w:id="103" w:author="赵 姮娟" w:date="2022-08-11T16:12:00Z">
        <w:r w:rsidR="005E0E61" w:rsidRPr="005317B6">
          <w:rPr>
            <w:rFonts w:ascii="宋体" w:eastAsia="宋体" w:hAnsi="宋体" w:hint="eastAsia"/>
            <w:szCs w:val="21"/>
            <w:highlight w:val="yellow"/>
          </w:rPr>
          <w:t>（严重负面）</w:t>
        </w:r>
      </w:ins>
      <w:r w:rsidRPr="005317B6">
        <w:rPr>
          <w:rFonts w:ascii="宋体" w:eastAsia="宋体" w:hAnsi="宋体" w:hint="eastAsia"/>
          <w:szCs w:val="21"/>
          <w:highlight w:val="yellow"/>
        </w:rPr>
        <w:t>、境外债券价格大幅下调</w:t>
      </w:r>
      <w:ins w:id="104" w:author="赵 姮娟" w:date="2022-08-11T16:12:00Z">
        <w:r w:rsidR="005E0E61" w:rsidRPr="005317B6">
          <w:rPr>
            <w:rFonts w:ascii="宋体" w:eastAsia="宋体" w:hAnsi="宋体" w:hint="eastAsia"/>
            <w:szCs w:val="21"/>
            <w:highlight w:val="yellow"/>
          </w:rPr>
          <w:t>（</w:t>
        </w:r>
        <w:r w:rsidR="005E0E61">
          <w:rPr>
            <w:rFonts w:ascii="宋体" w:eastAsia="宋体" w:hAnsi="宋体" w:hint="eastAsia"/>
            <w:szCs w:val="21"/>
            <w:highlight w:val="yellow"/>
          </w:rPr>
          <w:t>重点</w:t>
        </w:r>
        <w:r w:rsidR="005E0E61" w:rsidRPr="005317B6">
          <w:rPr>
            <w:rFonts w:ascii="宋体" w:eastAsia="宋体" w:hAnsi="宋体" w:hint="eastAsia"/>
            <w:szCs w:val="21"/>
            <w:highlight w:val="yellow"/>
          </w:rPr>
          <w:t>负面）</w:t>
        </w:r>
      </w:ins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7</w:t>
      </w:r>
      <w:r w:rsidR="00EC6A8B" w:rsidRPr="005317B6">
        <w:rPr>
          <w:rFonts w:ascii="宋体" w:eastAsia="宋体" w:hAnsi="宋体" w:hint="eastAsia"/>
        </w:rPr>
        <w:t>）</w:t>
      </w:r>
      <w:r w:rsidRPr="00465F67">
        <w:rPr>
          <w:rFonts w:ascii="宋体" w:eastAsia="宋体" w:hAnsi="宋体" w:hint="eastAsia"/>
          <w:szCs w:val="21"/>
          <w:highlight w:val="yellow"/>
          <w:rPrChange w:id="105" w:author="赵 姮娟" w:date="2022-08-17T09:36:00Z">
            <w:rPr>
              <w:rFonts w:ascii="宋体" w:eastAsia="宋体" w:hAnsi="宋体" w:hint="eastAsia"/>
              <w:szCs w:val="21"/>
            </w:rPr>
          </w:rPrChange>
        </w:rPr>
        <w:t>等</w:t>
      </w:r>
      <w:ins w:id="106" w:author="赵 姮娟" w:date="2022-08-17T09:35:00Z">
        <w:r w:rsidR="00465F67">
          <w:rPr>
            <w:rFonts w:ascii="宋体" w:eastAsia="宋体" w:hAnsi="宋体" w:hint="eastAsia"/>
            <w:szCs w:val="21"/>
          </w:rPr>
          <w:t>（</w:t>
        </w:r>
      </w:ins>
      <w:ins w:id="107" w:author="赵 姮娟" w:date="2022-08-17T09:36:00Z">
        <w:r w:rsidR="00465F67">
          <w:rPr>
            <w:rFonts w:ascii="宋体" w:eastAsia="宋体" w:hAnsi="宋体" w:hint="eastAsia"/>
            <w:szCs w:val="21"/>
          </w:rPr>
          <w:t>补4</w:t>
        </w:r>
      </w:ins>
      <w:ins w:id="108" w:author="赵 姮娟" w:date="2022-08-17T09:35:00Z">
        <w:r w:rsidR="00465F67">
          <w:rPr>
            <w:rFonts w:ascii="宋体" w:eastAsia="宋体" w:hAnsi="宋体" w:hint="eastAsia"/>
            <w:szCs w:val="21"/>
          </w:rPr>
          <w:t>）</w:t>
        </w:r>
      </w:ins>
      <w:r w:rsidRPr="005317B6">
        <w:rPr>
          <w:rFonts w:ascii="宋体" w:eastAsia="宋体" w:hAnsi="宋体" w:hint="eastAsia"/>
          <w:szCs w:val="21"/>
        </w:rPr>
        <w:t>。</w:t>
      </w:r>
      <w:ins w:id="109" w:author="赵 姮娟" w:date="2022-08-17T09:34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110" w:author="赵 姮娟" w:date="2022-08-17T09:36:00Z">
              <w:rPr>
                <w:rFonts w:ascii="宋体" w:eastAsia="宋体" w:hAnsi="宋体" w:hint="eastAsia"/>
                <w:szCs w:val="21"/>
              </w:rPr>
            </w:rPrChange>
          </w:rPr>
          <w:t>同时，主体命中了重</w:t>
        </w:r>
      </w:ins>
      <w:ins w:id="111" w:author="赵 姮娟" w:date="2022-08-17T11:14:00Z">
        <w:r w:rsidR="00A81D60">
          <w:rPr>
            <w:rFonts w:ascii="宋体" w:eastAsia="宋体" w:hAnsi="宋体" w:hint="eastAsia"/>
            <w:szCs w:val="21"/>
            <w:highlight w:val="yellow"/>
          </w:rPr>
          <w:t>要</w:t>
        </w:r>
      </w:ins>
      <w:ins w:id="112" w:author="赵 姮娟" w:date="2022-08-17T09:34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113" w:author="赵 姮娟" w:date="2022-08-17T09:36:00Z">
              <w:rPr>
                <w:rFonts w:ascii="宋体" w:eastAsia="宋体" w:hAnsi="宋体" w:hint="eastAsia"/>
                <w:szCs w:val="21"/>
              </w:rPr>
            </w:rPrChange>
          </w:rPr>
          <w:t>风险</w:t>
        </w:r>
      </w:ins>
      <w:ins w:id="114" w:author="赵 姮娟" w:date="2022-08-17T09:35:00Z">
        <w:r w:rsidR="00465F67" w:rsidRPr="00465F67">
          <w:rPr>
            <w:rFonts w:ascii="宋体" w:eastAsia="宋体" w:hAnsi="宋体" w:hint="eastAsia"/>
            <w:szCs w:val="21"/>
            <w:highlight w:val="yellow"/>
            <w:rPrChange w:id="115" w:author="赵 姮娟" w:date="2022-08-17T09:36:00Z">
              <w:rPr>
                <w:rFonts w:ascii="宋体" w:eastAsia="宋体" w:hAnsi="宋体" w:hint="eastAsia"/>
                <w:szCs w:val="21"/>
              </w:rPr>
            </w:rPrChange>
          </w:rPr>
          <w:t>事件，</w:t>
        </w:r>
      </w:ins>
      <w:ins w:id="116" w:author="赵 姮娟" w:date="2022-08-17T09:37:00Z">
        <w:r w:rsidR="00465F67">
          <w:rPr>
            <w:rFonts w:ascii="宋体" w:eastAsia="宋体" w:hAnsi="宋体" w:hint="eastAsia"/>
            <w:szCs w:val="21"/>
          </w:rPr>
          <w:t>（补</w:t>
        </w:r>
        <w:r w:rsidR="00465F67">
          <w:rPr>
            <w:rFonts w:ascii="宋体" w:eastAsia="宋体" w:hAnsi="宋体"/>
            <w:szCs w:val="21"/>
          </w:rPr>
          <w:t>5</w:t>
        </w:r>
        <w:r w:rsidR="00465F67">
          <w:rPr>
            <w:rFonts w:ascii="宋体" w:eastAsia="宋体" w:hAnsi="宋体" w:hint="eastAsia"/>
            <w:szCs w:val="21"/>
          </w:rPr>
          <w:t>）</w:t>
        </w:r>
      </w:ins>
      <w:ins w:id="117" w:author="赵 姮娟" w:date="2022-08-17T09:35:00Z">
        <w:r w:rsidR="00465F67" w:rsidRPr="00BF0F3E">
          <w:rPr>
            <w:rFonts w:ascii="宋体" w:eastAsia="宋体" w:hAnsi="宋体" w:hint="eastAsia"/>
            <w:szCs w:val="21"/>
            <w:highlight w:val="yellow"/>
            <w:rPrChange w:id="118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主要为债务逾期、评级下调。</w:t>
        </w:r>
      </w:ins>
      <w:ins w:id="119" w:author="赵 姮娟" w:date="2022-08-17T09:39:00Z">
        <w:r w:rsidR="00BF0F3E">
          <w:rPr>
            <w:rFonts w:ascii="宋体" w:eastAsia="宋体" w:hAnsi="宋体" w:hint="eastAsia"/>
            <w:szCs w:val="21"/>
          </w:rPr>
          <w:t>（补</w:t>
        </w:r>
        <w:r w:rsidR="00BF0F3E">
          <w:rPr>
            <w:rFonts w:ascii="宋体" w:eastAsia="宋体" w:hAnsi="宋体"/>
            <w:szCs w:val="21"/>
          </w:rPr>
          <w:t>6</w:t>
        </w:r>
        <w:r w:rsidR="00BF0F3E">
          <w:rPr>
            <w:rFonts w:ascii="宋体" w:eastAsia="宋体" w:hAnsi="宋体" w:hint="eastAsia"/>
            <w:szCs w:val="21"/>
          </w:rPr>
          <w:t>）</w:t>
        </w:r>
      </w:ins>
    </w:p>
    <w:p w14:paraId="4FFDDFCC" w14:textId="3DCC5890" w:rsidR="001D09A0" w:rsidRPr="005317B6" w:rsidRDefault="001D09A0" w:rsidP="001D09A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其次为</w:t>
      </w:r>
      <w:r w:rsidRPr="005317B6">
        <w:rPr>
          <w:rFonts w:ascii="宋体" w:eastAsia="宋体" w:hAnsi="宋体" w:hint="eastAsia"/>
          <w:b/>
          <w:szCs w:val="21"/>
        </w:rPr>
        <w:t>关联方舆情风险</w:t>
      </w:r>
      <w:del w:id="120" w:author="赵 姮娟" w:date="2022-08-17T09:33:00Z">
        <w:r w:rsidRPr="005317B6" w:rsidDel="00465F67">
          <w:rPr>
            <w:rFonts w:ascii="宋体" w:eastAsia="宋体" w:hAnsi="宋体" w:hint="eastAsia"/>
            <w:b/>
            <w:szCs w:val="21"/>
          </w:rPr>
          <w:delText>影响</w:delText>
        </w:r>
      </w:del>
      <w:r w:rsidRPr="005317B6">
        <w:rPr>
          <w:rFonts w:ascii="宋体" w:eastAsia="宋体" w:hAnsi="宋体" w:hint="eastAsia"/>
          <w:szCs w:val="21"/>
        </w:rPr>
        <w:t>（贡献度占比</w:t>
      </w:r>
      <w:r w:rsidRPr="005317B6">
        <w:rPr>
          <w:rFonts w:ascii="宋体" w:eastAsia="宋体" w:hAnsi="宋体" w:hint="eastAsia"/>
          <w:szCs w:val="21"/>
          <w:highlight w:val="yellow"/>
        </w:rPr>
        <w:t>3</w:t>
      </w:r>
      <w:r w:rsidRPr="005317B6">
        <w:rPr>
          <w:rFonts w:ascii="宋体" w:eastAsia="宋体" w:hAnsi="宋体"/>
          <w:szCs w:val="21"/>
          <w:highlight w:val="yellow"/>
        </w:rPr>
        <w:t>7%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8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）。</w:t>
      </w:r>
      <w:r w:rsidRPr="006C05C9">
        <w:rPr>
          <w:rFonts w:ascii="宋体" w:eastAsia="宋体" w:hAnsi="宋体" w:hint="eastAsia"/>
          <w:szCs w:val="21"/>
          <w:highlight w:val="yellow"/>
          <w:rPrChange w:id="121" w:author="赵 姮娟" w:date="2022-08-17T13:33:00Z">
            <w:rPr>
              <w:rFonts w:ascii="宋体" w:eastAsia="宋体" w:hAnsi="宋体" w:hint="eastAsia"/>
              <w:szCs w:val="21"/>
            </w:rPr>
          </w:rPrChange>
        </w:rPr>
        <w:t>恒大地产集团有限公司</w:t>
      </w:r>
      <w:ins w:id="122" w:author="赵 姮娟" w:date="2022-08-17T13:33:00Z">
        <w:r w:rsidR="006C05C9">
          <w:rPr>
            <w:rFonts w:ascii="宋体" w:eastAsia="宋体" w:hAnsi="宋体" w:hint="eastAsia"/>
            <w:szCs w:val="21"/>
          </w:rPr>
          <w:t>（补1</w:t>
        </w:r>
        <w:r w:rsidR="006C05C9">
          <w:rPr>
            <w:rFonts w:ascii="宋体" w:eastAsia="宋体" w:hAnsi="宋体"/>
            <w:szCs w:val="21"/>
          </w:rPr>
          <w:t>2</w:t>
        </w:r>
        <w:r w:rsidR="006C05C9">
          <w:rPr>
            <w:rFonts w:ascii="宋体" w:eastAsia="宋体" w:hAnsi="宋体" w:hint="eastAsia"/>
            <w:szCs w:val="21"/>
          </w:rPr>
          <w:t>）</w:t>
        </w:r>
      </w:ins>
      <w:r w:rsidRPr="005317B6">
        <w:rPr>
          <w:rFonts w:ascii="宋体" w:eastAsia="宋体" w:hAnsi="宋体" w:hint="eastAsia"/>
          <w:szCs w:val="21"/>
        </w:rPr>
        <w:t>共</w:t>
      </w:r>
      <w:r w:rsidRPr="005317B6">
        <w:rPr>
          <w:rFonts w:ascii="宋体" w:eastAsia="宋体" w:hAnsi="宋体"/>
          <w:szCs w:val="21"/>
          <w:highlight w:val="yellow"/>
        </w:rPr>
        <w:t>3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9</w:t>
      </w:r>
      <w:r w:rsidR="00EC6A8B" w:rsidRPr="005317B6">
        <w:rPr>
          <w:rFonts w:ascii="宋体" w:eastAsia="宋体" w:hAnsi="宋体" w:hint="eastAsia"/>
        </w:rPr>
        <w:t>）</w:t>
      </w:r>
      <w:proofErr w:type="gramStart"/>
      <w:r w:rsidRPr="005317B6">
        <w:rPr>
          <w:rFonts w:ascii="宋体" w:eastAsia="宋体" w:hAnsi="宋体" w:hint="eastAsia"/>
          <w:szCs w:val="21"/>
        </w:rPr>
        <w:t>个</w:t>
      </w:r>
      <w:proofErr w:type="gramEnd"/>
      <w:r w:rsidRPr="005317B6">
        <w:rPr>
          <w:rFonts w:ascii="宋体" w:eastAsia="宋体" w:hAnsi="宋体" w:hint="eastAsia"/>
          <w:szCs w:val="21"/>
        </w:rPr>
        <w:t>关联方</w:t>
      </w:r>
      <w:del w:id="123" w:author="赵 姮娟" w:date="2022-08-17T09:29:00Z">
        <w:r w:rsidRPr="005317B6" w:rsidDel="00465F67">
          <w:rPr>
            <w:rFonts w:ascii="宋体" w:eastAsia="宋体" w:hAnsi="宋体" w:hint="eastAsia"/>
            <w:szCs w:val="21"/>
          </w:rPr>
          <w:delText>产生风险</w:delText>
        </w:r>
      </w:del>
      <w:r w:rsidRPr="005317B6">
        <w:rPr>
          <w:rFonts w:ascii="宋体" w:eastAsia="宋体" w:hAnsi="宋体" w:hint="eastAsia"/>
          <w:szCs w:val="21"/>
        </w:rPr>
        <w:t>贡献</w:t>
      </w:r>
      <w:ins w:id="124" w:author="赵 姮娟" w:date="2022-08-17T09:29:00Z">
        <w:r w:rsidR="00465F67">
          <w:rPr>
            <w:rFonts w:ascii="宋体" w:eastAsia="宋体" w:hAnsi="宋体" w:hint="eastAsia"/>
            <w:szCs w:val="21"/>
          </w:rPr>
          <w:t>风险</w:t>
        </w:r>
      </w:ins>
      <w:r w:rsidRPr="005317B6">
        <w:rPr>
          <w:rFonts w:ascii="宋体" w:eastAsia="宋体" w:hAnsi="宋体" w:hint="eastAsia"/>
          <w:szCs w:val="21"/>
        </w:rPr>
        <w:t>，分别为</w:t>
      </w:r>
      <w:r w:rsidRPr="005317B6">
        <w:rPr>
          <w:rFonts w:ascii="宋体" w:eastAsia="宋体" w:hAnsi="宋体" w:hint="eastAsia"/>
          <w:szCs w:val="21"/>
          <w:highlight w:val="yellow"/>
        </w:rPr>
        <w:t>广州市</w:t>
      </w:r>
      <w:proofErr w:type="gramStart"/>
      <w:r w:rsidRPr="005317B6">
        <w:rPr>
          <w:rFonts w:ascii="宋体" w:eastAsia="宋体" w:hAnsi="宋体" w:hint="eastAsia"/>
          <w:szCs w:val="21"/>
          <w:highlight w:val="yellow"/>
        </w:rPr>
        <w:t>凯</w:t>
      </w:r>
      <w:proofErr w:type="gramEnd"/>
      <w:r w:rsidRPr="005317B6">
        <w:rPr>
          <w:rFonts w:ascii="宋体" w:eastAsia="宋体" w:hAnsi="宋体" w:hint="eastAsia"/>
          <w:szCs w:val="21"/>
          <w:highlight w:val="yellow"/>
        </w:rPr>
        <w:t>隆置业有限公司（直接股东_持股3</w:t>
      </w:r>
      <w:r w:rsidRPr="005317B6">
        <w:rPr>
          <w:rFonts w:ascii="宋体" w:eastAsia="宋体" w:hAnsi="宋体"/>
          <w:szCs w:val="21"/>
          <w:highlight w:val="yellow"/>
        </w:rPr>
        <w:t>0%</w:t>
      </w:r>
      <w:r w:rsidRPr="005317B6">
        <w:rPr>
          <w:rFonts w:ascii="宋体" w:eastAsia="宋体" w:hAnsi="宋体" w:hint="eastAsia"/>
          <w:szCs w:val="21"/>
          <w:highlight w:val="yellow"/>
        </w:rPr>
        <w:t>以上）、</w:t>
      </w:r>
      <w:proofErr w:type="gramStart"/>
      <w:r w:rsidRPr="005317B6">
        <w:rPr>
          <w:rFonts w:ascii="宋体" w:eastAsia="宋体" w:hAnsi="宋体" w:hint="eastAsia"/>
          <w:szCs w:val="21"/>
          <w:highlight w:val="yellow"/>
        </w:rPr>
        <w:t>中融国际</w:t>
      </w:r>
      <w:proofErr w:type="gramEnd"/>
      <w:r w:rsidRPr="005317B6">
        <w:rPr>
          <w:rFonts w:ascii="宋体" w:eastAsia="宋体" w:hAnsi="宋体" w:hint="eastAsia"/>
          <w:szCs w:val="21"/>
          <w:highlight w:val="yellow"/>
        </w:rPr>
        <w:t>信托有限公司（被担保方）、深圳恒大材料设备有限公司（间接对外投资_持股3</w:t>
      </w:r>
      <w:r w:rsidRPr="005317B6">
        <w:rPr>
          <w:rFonts w:ascii="宋体" w:eastAsia="宋体" w:hAnsi="宋体"/>
          <w:szCs w:val="21"/>
          <w:highlight w:val="yellow"/>
        </w:rPr>
        <w:t>0%</w:t>
      </w:r>
      <w:r w:rsidRPr="005317B6">
        <w:rPr>
          <w:rFonts w:ascii="宋体" w:eastAsia="宋体" w:hAnsi="宋体" w:hint="eastAsia"/>
          <w:szCs w:val="21"/>
          <w:highlight w:val="yellow"/>
        </w:rPr>
        <w:t>以上）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10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，</w:t>
      </w:r>
      <w:r w:rsidRPr="005317B6">
        <w:rPr>
          <w:rFonts w:ascii="宋体" w:eastAsia="宋体" w:hAnsi="宋体" w:hint="eastAsia"/>
          <w:szCs w:val="21"/>
          <w:highlight w:val="yellow"/>
        </w:rPr>
        <w:t>其中</w:t>
      </w:r>
      <w:ins w:id="125" w:author="赵 姮娟" w:date="2022-08-17T09:29:00Z">
        <w:r w:rsidR="00465F67">
          <w:rPr>
            <w:rFonts w:ascii="宋体" w:eastAsia="宋体" w:hAnsi="宋体" w:hint="eastAsia"/>
            <w:szCs w:val="21"/>
            <w:highlight w:val="yellow"/>
          </w:rPr>
          <w:t>，</w:t>
        </w:r>
      </w:ins>
      <w:r w:rsidRPr="005317B6">
        <w:rPr>
          <w:rFonts w:ascii="宋体" w:eastAsia="宋体" w:hAnsi="宋体" w:hint="eastAsia"/>
          <w:szCs w:val="21"/>
          <w:highlight w:val="yellow"/>
        </w:rPr>
        <w:t>广州市</w:t>
      </w:r>
      <w:proofErr w:type="gramStart"/>
      <w:r w:rsidRPr="005317B6">
        <w:rPr>
          <w:rFonts w:ascii="宋体" w:eastAsia="宋体" w:hAnsi="宋体" w:hint="eastAsia"/>
          <w:szCs w:val="21"/>
          <w:highlight w:val="yellow"/>
        </w:rPr>
        <w:t>凯</w:t>
      </w:r>
      <w:proofErr w:type="gramEnd"/>
      <w:r w:rsidRPr="005317B6">
        <w:rPr>
          <w:rFonts w:ascii="宋体" w:eastAsia="宋体" w:hAnsi="宋体" w:hint="eastAsia"/>
          <w:szCs w:val="21"/>
          <w:highlight w:val="yellow"/>
        </w:rPr>
        <w:t>隆置业有限公司为</w:t>
      </w:r>
      <w:del w:id="126" w:author="赵 姮娟" w:date="2022-08-17T09:29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关联方</w:delText>
        </w:r>
      </w:del>
      <w:r w:rsidRPr="005317B6">
        <w:rPr>
          <w:rFonts w:ascii="宋体" w:eastAsia="宋体" w:hAnsi="宋体" w:hint="eastAsia"/>
          <w:szCs w:val="21"/>
          <w:highlight w:val="yellow"/>
        </w:rPr>
        <w:t>主要的舆情风险贡献来源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11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。新增风险事件数量</w:t>
      </w:r>
      <w:r w:rsidRPr="005317B6">
        <w:rPr>
          <w:rFonts w:ascii="宋体" w:eastAsia="宋体" w:hAnsi="宋体"/>
          <w:szCs w:val="21"/>
          <w:highlight w:val="yellow"/>
        </w:rPr>
        <w:t>5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12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条，其中</w:t>
      </w:r>
      <w:r w:rsidRPr="005317B6">
        <w:rPr>
          <w:rFonts w:ascii="宋体" w:eastAsia="宋体" w:hAnsi="宋体" w:hint="eastAsia"/>
          <w:szCs w:val="21"/>
          <w:highlight w:val="yellow"/>
        </w:rPr>
        <w:t>严重负面</w:t>
      </w:r>
      <w:r w:rsidRPr="005317B6">
        <w:rPr>
          <w:rFonts w:ascii="宋体" w:eastAsia="宋体" w:hAnsi="宋体"/>
          <w:szCs w:val="21"/>
          <w:highlight w:val="yellow"/>
        </w:rPr>
        <w:t>1</w:t>
      </w:r>
      <w:r w:rsidRPr="005317B6">
        <w:rPr>
          <w:rFonts w:ascii="宋体" w:eastAsia="宋体" w:hAnsi="宋体" w:hint="eastAsia"/>
          <w:szCs w:val="21"/>
          <w:highlight w:val="yellow"/>
        </w:rPr>
        <w:t>条、重要负面1条、一般负面</w:t>
      </w:r>
      <w:r w:rsidRPr="005317B6">
        <w:rPr>
          <w:rFonts w:ascii="宋体" w:eastAsia="宋体" w:hAnsi="宋体"/>
          <w:szCs w:val="21"/>
          <w:highlight w:val="yellow"/>
        </w:rPr>
        <w:t>3</w:t>
      </w:r>
      <w:r w:rsidRPr="005317B6">
        <w:rPr>
          <w:rFonts w:ascii="宋体" w:eastAsia="宋体" w:hAnsi="宋体" w:hint="eastAsia"/>
          <w:szCs w:val="21"/>
          <w:highlight w:val="yellow"/>
        </w:rPr>
        <w:t>条</w:t>
      </w:r>
      <w:r w:rsidR="00EC6A8B" w:rsidRPr="005317B6">
        <w:rPr>
          <w:rFonts w:ascii="宋体" w:eastAsia="宋体" w:hAnsi="宋体" w:hint="eastAsia"/>
        </w:rPr>
        <w:t>（</w:t>
      </w:r>
      <w:r w:rsidR="00EC6A8B" w:rsidRPr="005317B6">
        <w:rPr>
          <w:rFonts w:ascii="宋体" w:eastAsia="宋体" w:hAnsi="宋体"/>
        </w:rPr>
        <w:t>13</w:t>
      </w:r>
      <w:r w:rsidR="00EC6A8B" w:rsidRPr="005317B6">
        <w:rPr>
          <w:rFonts w:ascii="宋体" w:eastAsia="宋体" w:hAnsi="宋体" w:hint="eastAsia"/>
        </w:rPr>
        <w:t>）</w:t>
      </w:r>
      <w:r w:rsidRPr="005317B6">
        <w:rPr>
          <w:rFonts w:ascii="宋体" w:eastAsia="宋体" w:hAnsi="宋体" w:hint="eastAsia"/>
          <w:szCs w:val="21"/>
        </w:rPr>
        <w:t>。具体风险事件包括：</w:t>
      </w:r>
      <w:del w:id="127" w:author="赵 姮娟" w:date="2022-08-17T09:38:00Z">
        <w:r w:rsidRPr="005317B6" w:rsidDel="00BF0F3E">
          <w:rPr>
            <w:rFonts w:ascii="宋体" w:eastAsia="宋体" w:hAnsi="宋体" w:hint="eastAsia"/>
            <w:szCs w:val="21"/>
            <w:highlight w:val="yellow"/>
          </w:rPr>
          <w:delText>股东减持</w:delText>
        </w:r>
      </w:del>
      <w:ins w:id="128" w:author="赵 姮娟" w:date="2022-08-17T09:38:00Z">
        <w:r w:rsidR="00BF0F3E">
          <w:rPr>
            <w:rFonts w:ascii="宋体" w:eastAsia="宋体" w:hAnsi="宋体" w:hint="eastAsia"/>
            <w:szCs w:val="21"/>
            <w:highlight w:val="yellow"/>
          </w:rPr>
          <w:t>立案</w:t>
        </w:r>
      </w:ins>
      <w:ins w:id="129" w:author="赵 姮娟" w:date="2022-08-17T09:39:00Z">
        <w:r w:rsidR="00BF0F3E">
          <w:rPr>
            <w:rFonts w:ascii="宋体" w:eastAsia="宋体" w:hAnsi="宋体" w:hint="eastAsia"/>
            <w:szCs w:val="21"/>
            <w:highlight w:val="yellow"/>
          </w:rPr>
          <w:t>调查</w:t>
        </w:r>
      </w:ins>
      <w:r w:rsidRPr="005317B6">
        <w:rPr>
          <w:rFonts w:ascii="宋体" w:eastAsia="宋体" w:hAnsi="宋体" w:hint="eastAsia"/>
          <w:szCs w:val="21"/>
          <w:highlight w:val="yellow"/>
        </w:rPr>
        <w:t>（</w:t>
      </w:r>
      <w:del w:id="130" w:author="赵 姮娟" w:date="2022-08-17T09:39:00Z">
        <w:r w:rsidRPr="005317B6" w:rsidDel="00BF0F3E">
          <w:rPr>
            <w:rFonts w:ascii="宋体" w:eastAsia="宋体" w:hAnsi="宋体" w:hint="eastAsia"/>
            <w:szCs w:val="21"/>
            <w:highlight w:val="yellow"/>
          </w:rPr>
          <w:delText>一般</w:delText>
        </w:r>
      </w:del>
      <w:ins w:id="131" w:author="赵 姮娟" w:date="2022-08-17T09:39:00Z">
        <w:r w:rsidR="00BF0F3E">
          <w:rPr>
            <w:rFonts w:ascii="宋体" w:eastAsia="宋体" w:hAnsi="宋体" w:hint="eastAsia"/>
            <w:szCs w:val="21"/>
            <w:highlight w:val="yellow"/>
          </w:rPr>
          <w:t>严重</w:t>
        </w:r>
      </w:ins>
      <w:r w:rsidRPr="005317B6">
        <w:rPr>
          <w:rFonts w:ascii="宋体" w:eastAsia="宋体" w:hAnsi="宋体" w:hint="eastAsia"/>
          <w:szCs w:val="21"/>
          <w:highlight w:val="yellow"/>
        </w:rPr>
        <w:t>负面）、所持股份被冻结（一般负面）、票据纠纷（一般负面）</w:t>
      </w:r>
      <w:r w:rsidR="003E4F2E" w:rsidRPr="005317B6">
        <w:rPr>
          <w:rFonts w:ascii="宋体" w:eastAsia="宋体" w:hAnsi="宋体" w:hint="eastAsia"/>
        </w:rPr>
        <w:t>（</w:t>
      </w:r>
      <w:r w:rsidR="003E4F2E" w:rsidRPr="005317B6">
        <w:rPr>
          <w:rFonts w:ascii="宋体" w:eastAsia="宋体" w:hAnsi="宋体"/>
        </w:rPr>
        <w:t>14</w:t>
      </w:r>
      <w:r w:rsidR="003E4F2E" w:rsidRPr="005317B6">
        <w:rPr>
          <w:rFonts w:ascii="宋体" w:eastAsia="宋体" w:hAnsi="宋体" w:hint="eastAsia"/>
        </w:rPr>
        <w:t>）</w:t>
      </w:r>
      <w:ins w:id="132" w:author="赵 姮娟" w:date="2022-08-17T09:36:00Z">
        <w:r w:rsidR="00465F67" w:rsidRPr="00A0028D">
          <w:rPr>
            <w:rFonts w:ascii="宋体" w:eastAsia="宋体" w:hAnsi="宋体" w:hint="eastAsia"/>
            <w:szCs w:val="21"/>
            <w:highlight w:val="yellow"/>
          </w:rPr>
          <w:t>等</w:t>
        </w:r>
        <w:r w:rsidR="00465F67">
          <w:rPr>
            <w:rFonts w:ascii="宋体" w:eastAsia="宋体" w:hAnsi="宋体" w:hint="eastAsia"/>
            <w:szCs w:val="21"/>
          </w:rPr>
          <w:t>（补</w:t>
        </w:r>
      </w:ins>
      <w:ins w:id="133" w:author="赵 姮娟" w:date="2022-08-17T09:37:00Z">
        <w:r w:rsidR="00BF0F3E">
          <w:rPr>
            <w:rFonts w:ascii="宋体" w:eastAsia="宋体" w:hAnsi="宋体"/>
            <w:szCs w:val="21"/>
          </w:rPr>
          <w:t>7</w:t>
        </w:r>
      </w:ins>
      <w:ins w:id="134" w:author="赵 姮娟" w:date="2022-08-17T09:36:00Z">
        <w:r w:rsidR="00465F67">
          <w:rPr>
            <w:rFonts w:ascii="宋体" w:eastAsia="宋体" w:hAnsi="宋体" w:hint="eastAsia"/>
            <w:szCs w:val="21"/>
          </w:rPr>
          <w:t>）</w:t>
        </w:r>
      </w:ins>
      <w:del w:id="135" w:author="赵 姮娟" w:date="2022-08-17T09:36:00Z">
        <w:r w:rsidRPr="005317B6" w:rsidDel="00465F67">
          <w:rPr>
            <w:rFonts w:ascii="宋体" w:eastAsia="宋体" w:hAnsi="宋体" w:hint="eastAsia"/>
            <w:szCs w:val="21"/>
          </w:rPr>
          <w:delText>等</w:delText>
        </w:r>
      </w:del>
      <w:r w:rsidRPr="005317B6">
        <w:rPr>
          <w:rFonts w:ascii="宋体" w:eastAsia="宋体" w:hAnsi="宋体" w:hint="eastAsia"/>
          <w:szCs w:val="21"/>
        </w:rPr>
        <w:t>。</w:t>
      </w:r>
      <w:ins w:id="136" w:author="赵 姮娟" w:date="2022-08-17T09:37:00Z">
        <w:r w:rsidR="00BF0F3E" w:rsidRPr="00BF0F3E">
          <w:rPr>
            <w:rFonts w:ascii="宋体" w:eastAsia="宋体" w:hAnsi="宋体" w:hint="eastAsia"/>
            <w:szCs w:val="21"/>
            <w:highlight w:val="yellow"/>
            <w:rPrChange w:id="137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同时，</w:t>
        </w:r>
      </w:ins>
      <w:ins w:id="138" w:author="赵 姮娟" w:date="2022-08-17T09:38:00Z">
        <w:r w:rsidR="00BF0F3E" w:rsidRPr="00BF0F3E">
          <w:rPr>
            <w:rFonts w:ascii="宋体" w:eastAsia="宋体" w:hAnsi="宋体" w:hint="eastAsia"/>
            <w:szCs w:val="21"/>
            <w:highlight w:val="yellow"/>
            <w:rPrChange w:id="139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深圳恒大材料设备有限公司命中了重</w:t>
        </w:r>
      </w:ins>
      <w:ins w:id="140" w:author="赵 姮娟" w:date="2022-08-17T11:14:00Z">
        <w:r w:rsidR="00A81D60">
          <w:rPr>
            <w:rFonts w:ascii="宋体" w:eastAsia="宋体" w:hAnsi="宋体" w:hint="eastAsia"/>
            <w:szCs w:val="21"/>
            <w:highlight w:val="yellow"/>
          </w:rPr>
          <w:t>要</w:t>
        </w:r>
      </w:ins>
      <w:ins w:id="141" w:author="赵 姮娟" w:date="2022-08-17T09:38:00Z">
        <w:r w:rsidR="00BF0F3E" w:rsidRPr="00BF0F3E">
          <w:rPr>
            <w:rFonts w:ascii="宋体" w:eastAsia="宋体" w:hAnsi="宋体" w:hint="eastAsia"/>
            <w:szCs w:val="21"/>
            <w:highlight w:val="yellow"/>
            <w:rPrChange w:id="142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风险事件，</w:t>
        </w:r>
      </w:ins>
      <w:ins w:id="143" w:author="赵 姮娟" w:date="2022-08-17T09:39:00Z">
        <w:r w:rsidR="00BF0F3E">
          <w:rPr>
            <w:rFonts w:ascii="宋体" w:eastAsia="宋体" w:hAnsi="宋体" w:hint="eastAsia"/>
            <w:szCs w:val="21"/>
          </w:rPr>
          <w:t>（补</w:t>
        </w:r>
        <w:r w:rsidR="00BF0F3E">
          <w:rPr>
            <w:rFonts w:ascii="宋体" w:eastAsia="宋体" w:hAnsi="宋体"/>
            <w:szCs w:val="21"/>
          </w:rPr>
          <w:t>8</w:t>
        </w:r>
        <w:r w:rsidR="00BF0F3E">
          <w:rPr>
            <w:rFonts w:ascii="宋体" w:eastAsia="宋体" w:hAnsi="宋体" w:hint="eastAsia"/>
            <w:szCs w:val="21"/>
          </w:rPr>
          <w:t>）</w:t>
        </w:r>
      </w:ins>
      <w:ins w:id="144" w:author="赵 姮娟" w:date="2022-08-17T09:38:00Z">
        <w:r w:rsidR="00BF0F3E" w:rsidRPr="00BF0F3E">
          <w:rPr>
            <w:rFonts w:ascii="宋体" w:eastAsia="宋体" w:hAnsi="宋体" w:hint="eastAsia"/>
            <w:szCs w:val="21"/>
            <w:highlight w:val="yellow"/>
            <w:rPrChange w:id="145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主要为</w:t>
        </w:r>
      </w:ins>
      <w:ins w:id="146" w:author="赵 姮娟" w:date="2022-08-17T09:39:00Z">
        <w:r w:rsidR="00BF0F3E" w:rsidRPr="00BF0F3E">
          <w:rPr>
            <w:rFonts w:ascii="宋体" w:eastAsia="宋体" w:hAnsi="宋体" w:hint="eastAsia"/>
            <w:szCs w:val="21"/>
            <w:highlight w:val="yellow"/>
            <w:rPrChange w:id="147" w:author="赵 姮娟" w:date="2022-08-17T09:39:00Z">
              <w:rPr>
                <w:rFonts w:ascii="宋体" w:eastAsia="宋体" w:hAnsi="宋体" w:hint="eastAsia"/>
                <w:szCs w:val="21"/>
              </w:rPr>
            </w:rPrChange>
          </w:rPr>
          <w:t>立案调查。</w:t>
        </w:r>
        <w:r w:rsidR="00BF0F3E">
          <w:rPr>
            <w:rFonts w:ascii="宋体" w:eastAsia="宋体" w:hAnsi="宋体" w:hint="eastAsia"/>
            <w:szCs w:val="21"/>
          </w:rPr>
          <w:t>（补</w:t>
        </w:r>
        <w:r w:rsidR="00BF0F3E">
          <w:rPr>
            <w:rFonts w:ascii="宋体" w:eastAsia="宋体" w:hAnsi="宋体"/>
            <w:szCs w:val="21"/>
          </w:rPr>
          <w:t>9</w:t>
        </w:r>
        <w:r w:rsidR="00BF0F3E">
          <w:rPr>
            <w:rFonts w:ascii="宋体" w:eastAsia="宋体" w:hAnsi="宋体" w:hint="eastAsia"/>
            <w:szCs w:val="21"/>
          </w:rPr>
          <w:t>）</w:t>
        </w:r>
      </w:ins>
    </w:p>
    <w:p w14:paraId="15728D4B" w14:textId="72A32717" w:rsidR="00AE3877" w:rsidRPr="005317B6" w:rsidDel="00E42125" w:rsidRDefault="001D09A0" w:rsidP="003E4F2E">
      <w:pPr>
        <w:spacing w:line="360" w:lineRule="auto"/>
        <w:ind w:firstLineChars="200" w:firstLine="420"/>
        <w:rPr>
          <w:del w:id="148" w:author="赵 姮娟" w:date="2022-08-17T09:47:00Z"/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综合考虑主体及</w:t>
      </w:r>
      <w:ins w:id="149" w:author="赵 姮娟" w:date="2022-08-17T09:33:00Z">
        <w:r w:rsidR="00465F67">
          <w:rPr>
            <w:rFonts w:ascii="宋体" w:eastAsia="宋体" w:hAnsi="宋体" w:hint="eastAsia"/>
            <w:szCs w:val="21"/>
          </w:rPr>
          <w:t>其</w:t>
        </w:r>
      </w:ins>
      <w:r w:rsidRPr="005317B6">
        <w:rPr>
          <w:rFonts w:ascii="宋体" w:eastAsia="宋体" w:hAnsi="宋体" w:hint="eastAsia"/>
          <w:szCs w:val="21"/>
        </w:rPr>
        <w:t>关联方风险情况，建议重点关注主体自身</w:t>
      </w:r>
      <w:ins w:id="150" w:author="赵 姮娟" w:date="2022-08-17T11:20:00Z">
        <w:r w:rsidR="00A81D60">
          <w:rPr>
            <w:rFonts w:ascii="宋体" w:eastAsia="宋体" w:hAnsi="宋体" w:hint="eastAsia"/>
            <w:szCs w:val="21"/>
          </w:rPr>
          <w:t>的</w:t>
        </w:r>
      </w:ins>
      <w:del w:id="151" w:author="赵 姮娟" w:date="2022-08-17T11:17:00Z">
        <w:r w:rsidRPr="005317B6" w:rsidDel="00A81D60">
          <w:rPr>
            <w:rFonts w:ascii="宋体" w:eastAsia="宋体" w:hAnsi="宋体" w:hint="eastAsia"/>
            <w:szCs w:val="21"/>
          </w:rPr>
          <w:delText>的</w:delText>
        </w:r>
      </w:del>
      <w:r w:rsidRPr="005317B6">
        <w:rPr>
          <w:rFonts w:ascii="宋体" w:eastAsia="宋体" w:hAnsi="宋体" w:hint="eastAsia"/>
          <w:szCs w:val="21"/>
          <w:highlight w:val="yellow"/>
        </w:rPr>
        <w:t>信用</w:t>
      </w:r>
      <w:del w:id="152" w:author="赵 姮娟" w:date="2022-08-17T09:32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风险</w:delText>
        </w:r>
      </w:del>
      <w:ins w:id="153" w:author="赵 姮娟" w:date="2022-08-17T09:32:00Z">
        <w:r w:rsidR="00465F67">
          <w:rPr>
            <w:rFonts w:ascii="宋体" w:eastAsia="宋体" w:hAnsi="宋体" w:hint="eastAsia"/>
            <w:szCs w:val="21"/>
            <w:highlight w:val="yellow"/>
          </w:rPr>
          <w:t>预警</w:t>
        </w:r>
      </w:ins>
      <w:r w:rsidRPr="005317B6">
        <w:rPr>
          <w:rFonts w:ascii="宋体" w:eastAsia="宋体" w:hAnsi="宋体" w:hint="eastAsia"/>
          <w:szCs w:val="21"/>
          <w:highlight w:val="yellow"/>
        </w:rPr>
        <w:t>、市场</w:t>
      </w:r>
      <w:del w:id="154" w:author="赵 姮娟" w:date="2022-08-17T09:32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风险</w:delText>
        </w:r>
      </w:del>
      <w:ins w:id="155" w:author="赵 姮娟" w:date="2022-08-17T09:32:00Z">
        <w:r w:rsidR="00465F67">
          <w:rPr>
            <w:rFonts w:ascii="宋体" w:eastAsia="宋体" w:hAnsi="宋体" w:hint="eastAsia"/>
            <w:szCs w:val="21"/>
            <w:highlight w:val="yellow"/>
          </w:rPr>
          <w:t>预警</w:t>
        </w:r>
      </w:ins>
      <w:r w:rsidR="003E4F2E" w:rsidRPr="005317B6">
        <w:rPr>
          <w:rFonts w:ascii="宋体" w:eastAsia="宋体" w:hAnsi="宋体" w:hint="eastAsia"/>
        </w:rPr>
        <w:t>（</w:t>
      </w:r>
      <w:r w:rsidR="003E4F2E" w:rsidRPr="005317B6">
        <w:rPr>
          <w:rFonts w:ascii="宋体" w:eastAsia="宋体" w:hAnsi="宋体"/>
        </w:rPr>
        <w:t>15</w:t>
      </w:r>
      <w:r w:rsidR="003E4F2E" w:rsidRPr="005317B6">
        <w:rPr>
          <w:rFonts w:ascii="宋体" w:eastAsia="宋体" w:hAnsi="宋体" w:hint="eastAsia"/>
        </w:rPr>
        <w:t>）</w:t>
      </w:r>
      <w:ins w:id="156" w:author="赵 姮娟" w:date="2022-08-17T11:18:00Z">
        <w:r w:rsidR="00A81D60" w:rsidRPr="00C34013">
          <w:rPr>
            <w:rFonts w:ascii="宋体" w:eastAsia="宋体" w:hAnsi="宋体" w:hint="eastAsia"/>
            <w:highlight w:val="yellow"/>
            <w:rPrChange w:id="157" w:author="赵 姮娟" w:date="2022-08-17T12:58:00Z">
              <w:rPr>
                <w:rFonts w:ascii="宋体" w:eastAsia="宋体" w:hAnsi="宋体" w:hint="eastAsia"/>
              </w:rPr>
            </w:rPrChange>
          </w:rPr>
          <w:t>及借贷纠纷</w:t>
        </w:r>
      </w:ins>
      <w:ins w:id="158" w:author="赵 姮娟" w:date="2022-08-17T11:20:00Z">
        <w:r w:rsidR="00A81D60" w:rsidRPr="00C34013">
          <w:rPr>
            <w:rFonts w:ascii="宋体" w:eastAsia="宋体" w:hAnsi="宋体" w:hint="eastAsia"/>
            <w:highlight w:val="yellow"/>
            <w:rPrChange w:id="159" w:author="赵 姮娟" w:date="2022-08-17T12:58:00Z">
              <w:rPr>
                <w:rFonts w:ascii="宋体" w:eastAsia="宋体" w:hAnsi="宋体" w:hint="eastAsia"/>
              </w:rPr>
            </w:rPrChange>
          </w:rPr>
          <w:t>、交易所处罚</w:t>
        </w:r>
      </w:ins>
      <w:ins w:id="160" w:author="赵 姮娟" w:date="2022-08-17T11:22:00Z">
        <w:r w:rsidR="00A81D60" w:rsidRPr="005317B6">
          <w:rPr>
            <w:rFonts w:ascii="宋体" w:eastAsia="宋体" w:hAnsi="宋体" w:hint="eastAsia"/>
          </w:rPr>
          <w:t>（</w:t>
        </w:r>
        <w:r w:rsidR="00A81D60">
          <w:rPr>
            <w:rFonts w:ascii="宋体" w:eastAsia="宋体" w:hAnsi="宋体" w:hint="eastAsia"/>
          </w:rPr>
          <w:t>补1</w:t>
        </w:r>
        <w:r w:rsidR="00A81D60">
          <w:rPr>
            <w:rFonts w:ascii="宋体" w:eastAsia="宋体" w:hAnsi="宋体"/>
          </w:rPr>
          <w:t>0</w:t>
        </w:r>
        <w:r w:rsidR="00A81D60" w:rsidRPr="005317B6">
          <w:rPr>
            <w:rFonts w:ascii="宋体" w:eastAsia="宋体" w:hAnsi="宋体" w:hint="eastAsia"/>
          </w:rPr>
          <w:t>）</w:t>
        </w:r>
      </w:ins>
      <w:r w:rsidRPr="005317B6">
        <w:rPr>
          <w:rFonts w:ascii="宋体" w:eastAsia="宋体" w:hAnsi="宋体" w:hint="eastAsia"/>
          <w:szCs w:val="21"/>
        </w:rPr>
        <w:t>，同时也需</w:t>
      </w:r>
      <w:r w:rsidRPr="005317B6">
        <w:rPr>
          <w:rFonts w:ascii="宋体" w:eastAsia="宋体" w:hAnsi="宋体" w:hint="eastAsia"/>
          <w:szCs w:val="21"/>
          <w:highlight w:val="yellow"/>
        </w:rPr>
        <w:t>关注广州市</w:t>
      </w:r>
      <w:proofErr w:type="gramStart"/>
      <w:r w:rsidRPr="005317B6">
        <w:rPr>
          <w:rFonts w:ascii="宋体" w:eastAsia="宋体" w:hAnsi="宋体" w:hint="eastAsia"/>
          <w:szCs w:val="21"/>
          <w:highlight w:val="yellow"/>
        </w:rPr>
        <w:t>凯</w:t>
      </w:r>
      <w:proofErr w:type="gramEnd"/>
      <w:r w:rsidRPr="005317B6">
        <w:rPr>
          <w:rFonts w:ascii="宋体" w:eastAsia="宋体" w:hAnsi="宋体" w:hint="eastAsia"/>
          <w:szCs w:val="21"/>
          <w:highlight w:val="yellow"/>
        </w:rPr>
        <w:t>隆置业有限公司、</w:t>
      </w:r>
      <w:proofErr w:type="gramStart"/>
      <w:r w:rsidRPr="005317B6">
        <w:rPr>
          <w:rFonts w:ascii="宋体" w:eastAsia="宋体" w:hAnsi="宋体" w:hint="eastAsia"/>
          <w:szCs w:val="21"/>
          <w:highlight w:val="yellow"/>
        </w:rPr>
        <w:t>中融国际</w:t>
      </w:r>
      <w:proofErr w:type="gramEnd"/>
      <w:r w:rsidRPr="005317B6">
        <w:rPr>
          <w:rFonts w:ascii="宋体" w:eastAsia="宋体" w:hAnsi="宋体" w:hint="eastAsia"/>
          <w:szCs w:val="21"/>
          <w:highlight w:val="yellow"/>
        </w:rPr>
        <w:t>信托有限公司等关联方的</w:t>
      </w:r>
      <w:del w:id="161" w:author="赵 姮娟" w:date="2022-08-17T09:32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治理与</w:delText>
        </w:r>
      </w:del>
      <w:r w:rsidRPr="005317B6">
        <w:rPr>
          <w:rFonts w:ascii="宋体" w:eastAsia="宋体" w:hAnsi="宋体" w:hint="eastAsia"/>
          <w:szCs w:val="21"/>
          <w:highlight w:val="yellow"/>
        </w:rPr>
        <w:t>管理</w:t>
      </w:r>
      <w:ins w:id="162" w:author="赵 姮娟" w:date="2022-08-17T09:33:00Z">
        <w:r w:rsidR="00465F67">
          <w:rPr>
            <w:rFonts w:ascii="宋体" w:eastAsia="宋体" w:hAnsi="宋体" w:hint="eastAsia"/>
            <w:szCs w:val="21"/>
            <w:highlight w:val="yellow"/>
          </w:rPr>
          <w:t>预警</w:t>
        </w:r>
      </w:ins>
      <w:del w:id="163" w:author="赵 姮娟" w:date="2022-08-17T09:33:00Z">
        <w:r w:rsidRPr="005317B6" w:rsidDel="00465F67">
          <w:rPr>
            <w:rFonts w:ascii="宋体" w:eastAsia="宋体" w:hAnsi="宋体" w:hint="eastAsia"/>
            <w:szCs w:val="21"/>
            <w:highlight w:val="yellow"/>
          </w:rPr>
          <w:delText>风险</w:delText>
        </w:r>
      </w:del>
      <w:r w:rsidR="003E4F2E" w:rsidRPr="005317B6">
        <w:rPr>
          <w:rFonts w:ascii="宋体" w:eastAsia="宋体" w:hAnsi="宋体" w:hint="eastAsia"/>
        </w:rPr>
        <w:t>（</w:t>
      </w:r>
      <w:r w:rsidR="003E4F2E" w:rsidRPr="005317B6">
        <w:rPr>
          <w:rFonts w:ascii="宋体" w:eastAsia="宋体" w:hAnsi="宋体"/>
        </w:rPr>
        <w:t>16</w:t>
      </w:r>
      <w:r w:rsidR="003E4F2E" w:rsidRPr="005317B6">
        <w:rPr>
          <w:rFonts w:ascii="宋体" w:eastAsia="宋体" w:hAnsi="宋体" w:hint="eastAsia"/>
        </w:rPr>
        <w:t>）</w:t>
      </w:r>
      <w:ins w:id="164" w:author="赵 姮娟" w:date="2022-08-17T13:06:00Z">
        <w:r w:rsidR="00A6551E">
          <w:rPr>
            <w:rFonts w:ascii="宋体" w:eastAsia="宋体" w:hAnsi="宋体" w:hint="eastAsia"/>
          </w:rPr>
          <w:t>及</w:t>
        </w:r>
      </w:ins>
      <w:ins w:id="165" w:author="赵 姮娟" w:date="2022-08-17T13:07:00Z">
        <w:r w:rsidR="00A6551E" w:rsidRPr="00A0028D">
          <w:rPr>
            <w:rFonts w:ascii="宋体" w:eastAsia="宋体" w:hAnsi="宋体" w:hint="eastAsia"/>
            <w:highlight w:val="yellow"/>
          </w:rPr>
          <w:t>借贷纠纷、交易所处罚</w:t>
        </w:r>
        <w:r w:rsidR="00A6551E" w:rsidRPr="005317B6">
          <w:rPr>
            <w:rFonts w:ascii="宋体" w:eastAsia="宋体" w:hAnsi="宋体" w:hint="eastAsia"/>
          </w:rPr>
          <w:t>（</w:t>
        </w:r>
        <w:r w:rsidR="00A6551E">
          <w:rPr>
            <w:rFonts w:ascii="宋体" w:eastAsia="宋体" w:hAnsi="宋体" w:hint="eastAsia"/>
          </w:rPr>
          <w:t>补1</w:t>
        </w:r>
        <w:r w:rsidR="00A6551E">
          <w:rPr>
            <w:rFonts w:ascii="宋体" w:eastAsia="宋体" w:hAnsi="宋体"/>
          </w:rPr>
          <w:t>1</w:t>
        </w:r>
        <w:r w:rsidR="00A6551E" w:rsidRPr="005317B6">
          <w:rPr>
            <w:rFonts w:ascii="宋体" w:eastAsia="宋体" w:hAnsi="宋体" w:hint="eastAsia"/>
          </w:rPr>
          <w:t>）</w:t>
        </w:r>
      </w:ins>
      <w:r w:rsidRPr="005317B6">
        <w:rPr>
          <w:rFonts w:ascii="宋体" w:eastAsia="宋体" w:hAnsi="宋体" w:hint="eastAsia"/>
          <w:szCs w:val="21"/>
        </w:rPr>
        <w:t>所产生的传导影响。</w:t>
      </w:r>
    </w:p>
    <w:p w14:paraId="0DE5C3EE" w14:textId="77777777" w:rsidR="00E42125" w:rsidRDefault="00E42125" w:rsidP="00E42125">
      <w:pPr>
        <w:spacing w:line="360" w:lineRule="auto"/>
        <w:ind w:firstLineChars="200" w:firstLine="420"/>
        <w:rPr>
          <w:ins w:id="166" w:author="赵 姮娟" w:date="2022-08-17T09:47:00Z"/>
          <w:rFonts w:ascii="宋体" w:eastAsia="宋体" w:hAnsi="宋体" w:hint="eastAsia"/>
          <w:szCs w:val="21"/>
        </w:rPr>
        <w:pPrChange w:id="167" w:author="赵 姮娟" w:date="2022-08-17T09:47:00Z">
          <w:pPr>
            <w:spacing w:line="360" w:lineRule="auto"/>
          </w:pPr>
        </w:pPrChange>
      </w:pPr>
    </w:p>
    <w:p w14:paraId="4CD63C7F" w14:textId="31F7E3AA" w:rsidR="0086163A" w:rsidRPr="005317B6" w:rsidRDefault="0086163A" w:rsidP="0086163A">
      <w:pPr>
        <w:spacing w:line="360" w:lineRule="auto"/>
        <w:rPr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（1）：当前主体的公司名称</w:t>
      </w:r>
    </w:p>
    <w:p w14:paraId="76FEBA4B" w14:textId="4B70B9F3" w:rsidR="0086163A" w:rsidRPr="005317B6" w:rsidRDefault="0086163A" w:rsidP="0086163A">
      <w:pPr>
        <w:spacing w:line="360" w:lineRule="auto"/>
        <w:rPr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（2）：公式中第一部分不为0，则该句话展示</w:t>
      </w:r>
    </w:p>
    <w:p w14:paraId="18B0A2B0" w14:textId="2484D68B" w:rsidR="0086163A" w:rsidRDefault="0086163A" w:rsidP="0086163A">
      <w:pPr>
        <w:spacing w:line="360" w:lineRule="auto"/>
        <w:rPr>
          <w:ins w:id="168" w:author="赵 姮娟" w:date="2022-08-17T09:47:00Z"/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（3）：公式中第二部分+第三部分不为0，则该句话展示，否则不展示</w:t>
      </w:r>
    </w:p>
    <w:p w14:paraId="172764C5" w14:textId="3474218B" w:rsidR="00E42125" w:rsidRDefault="008C2D22" w:rsidP="0086163A">
      <w:pPr>
        <w:spacing w:line="360" w:lineRule="auto"/>
        <w:rPr>
          <w:ins w:id="169" w:author="赵 姮娟" w:date="2022-08-17T09:53:00Z"/>
          <w:rFonts w:ascii="宋体" w:eastAsia="宋体" w:hAnsi="宋体"/>
          <w:szCs w:val="21"/>
        </w:rPr>
      </w:pPr>
      <w:ins w:id="170" w:author="赵 姮娟" w:date="2022-08-17T09:50:00Z">
        <w:r w:rsidRPr="005317B6">
          <w:rPr>
            <w:rFonts w:ascii="宋体" w:eastAsia="宋体" w:hAnsi="宋体" w:hint="eastAsia"/>
            <w:szCs w:val="21"/>
          </w:rPr>
          <w:t>（</w:t>
        </w:r>
        <w:r>
          <w:rPr>
            <w:rFonts w:ascii="宋体" w:eastAsia="宋体" w:hAnsi="宋体" w:hint="eastAsia"/>
            <w:szCs w:val="21"/>
          </w:rPr>
          <w:t>补0</w:t>
        </w:r>
        <w:r w:rsidRPr="005317B6">
          <w:rPr>
            <w:rFonts w:ascii="宋体" w:eastAsia="宋体" w:hAnsi="宋体" w:hint="eastAsia"/>
            <w:szCs w:val="21"/>
          </w:rPr>
          <w:t>）：</w:t>
        </w:r>
      </w:ins>
      <w:ins w:id="171" w:author="赵 姮娟" w:date="2022-08-17T09:52:00Z">
        <w:r>
          <w:rPr>
            <w:rFonts w:ascii="宋体" w:eastAsia="宋体" w:hAnsi="宋体" w:hint="eastAsia"/>
            <w:szCs w:val="21"/>
          </w:rPr>
          <w:t>若当天没有</w:t>
        </w:r>
      </w:ins>
      <w:ins w:id="172" w:author="赵 姮娟" w:date="2022-08-17T09:56:00Z">
        <w:r>
          <w:rPr>
            <w:rFonts w:ascii="宋体" w:eastAsia="宋体" w:hAnsi="宋体" w:hint="eastAsia"/>
            <w:szCs w:val="21"/>
          </w:rPr>
          <w:t>命中异动的调整规则，即没有</w:t>
        </w:r>
      </w:ins>
      <w:ins w:id="173" w:author="赵 姮娟" w:date="2022-08-17T09:52:00Z">
        <w:r>
          <w:rPr>
            <w:rFonts w:ascii="宋体" w:eastAsia="宋体" w:hAnsi="宋体" w:hint="eastAsia"/>
            <w:szCs w:val="21"/>
          </w:rPr>
          <w:t>风险预警</w:t>
        </w:r>
      </w:ins>
      <w:ins w:id="174" w:author="赵 姮娟" w:date="2022-08-17T09:53:00Z">
        <w:r>
          <w:rPr>
            <w:rFonts w:ascii="宋体" w:eastAsia="宋体" w:hAnsi="宋体" w:hint="eastAsia"/>
            <w:szCs w:val="21"/>
          </w:rPr>
          <w:t>（即补1不展示），则展示为句号</w:t>
        </w:r>
      </w:ins>
    </w:p>
    <w:p w14:paraId="43970055" w14:textId="0CDE49DF" w:rsidR="008C2D22" w:rsidRPr="001C18EC" w:rsidRDefault="008C2D22" w:rsidP="0086163A">
      <w:pPr>
        <w:spacing w:line="360" w:lineRule="auto"/>
        <w:rPr>
          <w:rFonts w:ascii="宋体" w:eastAsia="宋体" w:hAnsi="宋体" w:hint="eastAsia"/>
          <w:szCs w:val="21"/>
        </w:rPr>
      </w:pPr>
      <w:ins w:id="175" w:author="赵 姮娟" w:date="2022-08-17T09:53:00Z">
        <w:r w:rsidRPr="005317B6">
          <w:rPr>
            <w:rFonts w:ascii="宋体" w:eastAsia="宋体" w:hAnsi="宋体" w:hint="eastAsia"/>
            <w:szCs w:val="21"/>
          </w:rPr>
          <w:t>（</w:t>
        </w:r>
        <w:r>
          <w:rPr>
            <w:rFonts w:ascii="宋体" w:eastAsia="宋体" w:hAnsi="宋体" w:hint="eastAsia"/>
            <w:szCs w:val="21"/>
          </w:rPr>
          <w:t>补</w:t>
        </w:r>
        <w:r>
          <w:rPr>
            <w:rFonts w:ascii="宋体" w:eastAsia="宋体" w:hAnsi="宋体"/>
            <w:szCs w:val="21"/>
          </w:rPr>
          <w:t>1</w:t>
        </w:r>
        <w:r w:rsidRPr="005317B6">
          <w:rPr>
            <w:rFonts w:ascii="宋体" w:eastAsia="宋体" w:hAnsi="宋体" w:hint="eastAsia"/>
            <w:szCs w:val="21"/>
          </w:rPr>
          <w:t>）：</w:t>
        </w:r>
      </w:ins>
      <w:ins w:id="176" w:author="赵 姮娟" w:date="2022-08-17T13:59:00Z">
        <w:r w:rsidR="00656637">
          <w:rPr>
            <w:rFonts w:ascii="宋体" w:eastAsia="宋体" w:hAnsi="宋体" w:hint="eastAsia"/>
            <w:szCs w:val="21"/>
          </w:rPr>
          <w:t>若是当天存在风险预警，则展示该句话，否则</w:t>
        </w:r>
      </w:ins>
      <w:ins w:id="177" w:author="赵 姮娟" w:date="2022-08-17T09:56:00Z">
        <w:r>
          <w:rPr>
            <w:rFonts w:ascii="宋体" w:eastAsia="宋体" w:hAnsi="宋体" w:hint="eastAsia"/>
            <w:szCs w:val="21"/>
          </w:rPr>
          <w:t>该句话不展示</w:t>
        </w:r>
      </w:ins>
    </w:p>
    <w:p w14:paraId="0B3B5962" w14:textId="4164CCFD" w:rsidR="00164C1A" w:rsidRDefault="00164C1A" w:rsidP="0086163A">
      <w:pPr>
        <w:spacing w:line="360" w:lineRule="auto"/>
        <w:rPr>
          <w:ins w:id="178" w:author="赵 姮娟" w:date="2022-08-17T10:02:00Z"/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（4）：公式中第一部分的贡献度，计算方式为，第一部分的数值/综合舆情分*</w:t>
      </w:r>
      <w:r w:rsidRPr="005317B6">
        <w:rPr>
          <w:rFonts w:ascii="宋体" w:eastAsia="宋体" w:hAnsi="宋体"/>
          <w:szCs w:val="21"/>
        </w:rPr>
        <w:t>100</w:t>
      </w:r>
      <w:r w:rsidRPr="005317B6">
        <w:rPr>
          <w:rFonts w:ascii="宋体" w:eastAsia="宋体" w:hAnsi="宋体" w:hint="eastAsia"/>
          <w:szCs w:val="21"/>
        </w:rPr>
        <w:t>%</w:t>
      </w:r>
    </w:p>
    <w:p w14:paraId="5318E43E" w14:textId="53EA30FC" w:rsidR="00F763A1" w:rsidRPr="005317B6" w:rsidRDefault="00F763A1" w:rsidP="0086163A">
      <w:pPr>
        <w:spacing w:line="360" w:lineRule="auto"/>
        <w:rPr>
          <w:rFonts w:ascii="宋体" w:eastAsia="宋体" w:hAnsi="宋体" w:hint="eastAsia"/>
          <w:szCs w:val="21"/>
        </w:rPr>
      </w:pPr>
      <w:ins w:id="179" w:author="赵 姮娟" w:date="2022-08-17T10:02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2</w:t>
        </w:r>
        <w:r>
          <w:rPr>
            <w:rFonts w:ascii="宋体" w:eastAsia="宋体" w:hAnsi="宋体" w:hint="eastAsia"/>
            <w:szCs w:val="21"/>
          </w:rPr>
          <w:t>）</w:t>
        </w:r>
      </w:ins>
      <w:ins w:id="180" w:author="赵 姮娟" w:date="2022-08-17T10:07:00Z">
        <w:r>
          <w:rPr>
            <w:rFonts w:ascii="宋体" w:eastAsia="宋体" w:hAnsi="宋体" w:hint="eastAsia"/>
            <w:szCs w:val="21"/>
          </w:rPr>
          <w:t>：</w:t>
        </w:r>
      </w:ins>
      <w:ins w:id="181" w:author="赵 姮娟" w:date="2022-08-17T10:08:00Z">
        <w:r>
          <w:rPr>
            <w:rFonts w:ascii="宋体" w:eastAsia="宋体" w:hAnsi="宋体" w:hint="eastAsia"/>
            <w:szCs w:val="21"/>
          </w:rPr>
          <w:t>入模的特征数据，是一个常量，但模型版本调整后需要更新，当前版本</w:t>
        </w:r>
      </w:ins>
      <w:ins w:id="182" w:author="赵 姮娟" w:date="2022-08-17T10:09:00Z">
        <w:r>
          <w:rPr>
            <w:rFonts w:ascii="宋体" w:eastAsia="宋体" w:hAnsi="宋体" w:hint="eastAsia"/>
            <w:szCs w:val="21"/>
          </w:rPr>
          <w:t>数量是3</w:t>
        </w:r>
        <w:r>
          <w:rPr>
            <w:rFonts w:ascii="宋体" w:eastAsia="宋体" w:hAnsi="宋体"/>
            <w:szCs w:val="21"/>
          </w:rPr>
          <w:t>6</w:t>
        </w:r>
        <w:r>
          <w:rPr>
            <w:rFonts w:ascii="宋体" w:eastAsia="宋体" w:hAnsi="宋体" w:hint="eastAsia"/>
            <w:szCs w:val="21"/>
          </w:rPr>
          <w:t>，直接填入即可</w:t>
        </w:r>
      </w:ins>
    </w:p>
    <w:p w14:paraId="437FA0C4" w14:textId="1164C7FA" w:rsidR="00164C1A" w:rsidRDefault="0086174B" w:rsidP="0086163A">
      <w:pPr>
        <w:spacing w:line="360" w:lineRule="auto"/>
        <w:rPr>
          <w:ins w:id="183" w:author="赵 姮娟" w:date="2022-08-17T10:09:00Z"/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lastRenderedPageBreak/>
        <w:t>（5）：</w:t>
      </w:r>
      <w:del w:id="184" w:author="赵 姮娟" w:date="2022-08-17T10:09:00Z">
        <w:r w:rsidRPr="005317B6" w:rsidDel="00F763A1">
          <w:rPr>
            <w:rFonts w:ascii="宋体" w:eastAsia="宋体" w:hAnsi="宋体" w:hint="eastAsia"/>
            <w:szCs w:val="21"/>
          </w:rPr>
          <w:delText>在舆情分模型中所有的入模指标中，</w:delText>
        </w:r>
        <w:r w:rsidR="005D1553" w:rsidRPr="005317B6" w:rsidDel="00F763A1">
          <w:rPr>
            <w:rFonts w:ascii="宋体" w:eastAsia="宋体" w:hAnsi="宋体" w:hint="eastAsia"/>
          </w:rPr>
          <w:delText>填入对应</w:delText>
        </w:r>
        <w:commentRangeStart w:id="185"/>
        <w:r w:rsidR="005D1553" w:rsidRPr="005317B6" w:rsidDel="00F763A1">
          <w:rPr>
            <w:rFonts w:ascii="宋体" w:eastAsia="宋体" w:hAnsi="宋体" w:hint="eastAsia"/>
          </w:rPr>
          <w:delText>异常的因子数量</w:delText>
        </w:r>
        <w:commentRangeEnd w:id="185"/>
        <w:r w:rsidR="00D1314E" w:rsidDel="00F763A1">
          <w:rPr>
            <w:rStyle w:val="aa"/>
            <w:rFonts w:hint="eastAsia"/>
          </w:rPr>
          <w:commentReference w:id="185"/>
        </w:r>
      </w:del>
      <w:ins w:id="186" w:author="赵 姮娟" w:date="2022-08-17T10:09:00Z">
        <w:r w:rsidR="00F763A1">
          <w:rPr>
            <w:rFonts w:ascii="宋体" w:eastAsia="宋体" w:hAnsi="宋体" w:hint="eastAsia"/>
            <w:szCs w:val="21"/>
          </w:rPr>
          <w:t>填入特征累计贡献度</w:t>
        </w:r>
      </w:ins>
      <w:ins w:id="187" w:author="赵 姮娟" w:date="2022-08-17T10:15:00Z">
        <w:r w:rsidR="00E0682A">
          <w:rPr>
            <w:rFonts w:ascii="宋体" w:eastAsia="宋体" w:hAnsi="宋体" w:hint="eastAsia"/>
            <w:szCs w:val="21"/>
          </w:rPr>
          <w:t>&gt;</w:t>
        </w:r>
        <w:r w:rsidR="00E0682A">
          <w:rPr>
            <w:rFonts w:ascii="宋体" w:eastAsia="宋体" w:hAnsi="宋体"/>
            <w:szCs w:val="21"/>
          </w:rPr>
          <w:t>=</w:t>
        </w:r>
      </w:ins>
      <w:ins w:id="188" w:author="赵 姮娟" w:date="2022-08-17T10:09:00Z">
        <w:r w:rsidR="00F763A1">
          <w:rPr>
            <w:rFonts w:ascii="宋体" w:eastAsia="宋体" w:hAnsi="宋体" w:hint="eastAsia"/>
            <w:szCs w:val="21"/>
          </w:rPr>
          <w:t>9</w:t>
        </w:r>
        <w:r w:rsidR="00F763A1">
          <w:rPr>
            <w:rFonts w:ascii="宋体" w:eastAsia="宋体" w:hAnsi="宋体"/>
            <w:szCs w:val="21"/>
          </w:rPr>
          <w:t>0</w:t>
        </w:r>
        <w:r w:rsidR="00F763A1">
          <w:rPr>
            <w:rFonts w:ascii="宋体" w:eastAsia="宋体" w:hAnsi="宋体" w:hint="eastAsia"/>
            <w:szCs w:val="21"/>
          </w:rPr>
          <w:t>%对应的特征数量</w:t>
        </w:r>
      </w:ins>
    </w:p>
    <w:p w14:paraId="4BBDA051" w14:textId="1FF86E2D" w:rsidR="00F763A1" w:rsidRDefault="00F763A1" w:rsidP="00F763A1">
      <w:pPr>
        <w:spacing w:line="360" w:lineRule="auto"/>
        <w:ind w:leftChars="200" w:left="420"/>
        <w:rPr>
          <w:ins w:id="189" w:author="赵 姮娟" w:date="2022-08-17T10:09:00Z"/>
          <w:rFonts w:ascii="宋体" w:eastAsia="宋体" w:hAnsi="宋体"/>
          <w:szCs w:val="21"/>
        </w:rPr>
      </w:pPr>
      <w:ins w:id="190" w:author="赵 姮娟" w:date="2022-08-17T10:09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18A78A38" w14:textId="4CB52CE1" w:rsidR="00F763A1" w:rsidRDefault="00F763A1" w:rsidP="00F763A1">
      <w:pPr>
        <w:pStyle w:val="a9"/>
        <w:numPr>
          <w:ilvl w:val="0"/>
          <w:numId w:val="13"/>
        </w:numPr>
        <w:spacing w:line="360" w:lineRule="auto"/>
        <w:ind w:firstLineChars="0"/>
        <w:rPr>
          <w:ins w:id="191" w:author="赵 姮娟" w:date="2022-08-17T10:10:00Z"/>
          <w:rFonts w:ascii="宋体" w:eastAsia="宋体" w:hAnsi="宋体"/>
        </w:rPr>
      </w:pPr>
      <w:ins w:id="192" w:author="赵 姮娟" w:date="2022-08-17T10:10:00Z">
        <w:r>
          <w:rPr>
            <w:rFonts w:ascii="宋体" w:eastAsia="宋体" w:hAnsi="宋体" w:hint="eastAsia"/>
          </w:rPr>
          <w:t>每个特征对应贡献度取值：模型组会提供（从特征表取，可以模型组核查确认）</w:t>
        </w:r>
      </w:ins>
    </w:p>
    <w:p w14:paraId="5D879598" w14:textId="1D26E190" w:rsidR="00F763A1" w:rsidRDefault="00F763A1" w:rsidP="00F763A1">
      <w:pPr>
        <w:pStyle w:val="a9"/>
        <w:numPr>
          <w:ilvl w:val="0"/>
          <w:numId w:val="13"/>
        </w:numPr>
        <w:spacing w:line="360" w:lineRule="auto"/>
        <w:ind w:firstLineChars="0"/>
        <w:rPr>
          <w:ins w:id="193" w:author="赵 姮娟" w:date="2022-08-17T10:14:00Z"/>
          <w:rFonts w:ascii="宋体" w:eastAsia="宋体" w:hAnsi="宋体"/>
        </w:rPr>
      </w:pPr>
      <w:ins w:id="194" w:author="赵 姮娟" w:date="2022-08-17T10:10:00Z">
        <w:r>
          <w:rPr>
            <w:rFonts w:ascii="宋体" w:eastAsia="宋体" w:hAnsi="宋体" w:hint="eastAsia"/>
          </w:rPr>
          <w:t>先</w:t>
        </w:r>
      </w:ins>
      <w:ins w:id="195" w:author="赵 姮娟" w:date="2022-08-17T10:11:00Z">
        <w:r>
          <w:rPr>
            <w:rFonts w:ascii="宋体" w:eastAsia="宋体" w:hAnsi="宋体" w:hint="eastAsia"/>
          </w:rPr>
          <w:t>按照贡献度对特征进行降序排序</w:t>
        </w:r>
      </w:ins>
      <w:ins w:id="196" w:author="赵 姮娟" w:date="2022-08-17T10:13:00Z">
        <w:r w:rsidR="00E0682A">
          <w:rPr>
            <w:rFonts w:ascii="宋体" w:eastAsia="宋体" w:hAnsi="宋体" w:hint="eastAsia"/>
          </w:rPr>
          <w:t>，然后</w:t>
        </w:r>
      </w:ins>
      <w:ins w:id="197" w:author="赵 姮娟" w:date="2022-08-17T10:14:00Z">
        <w:r w:rsidR="00E0682A">
          <w:rPr>
            <w:rFonts w:ascii="宋体" w:eastAsia="宋体" w:hAnsi="宋体" w:hint="eastAsia"/>
          </w:rPr>
          <w:t>计算累计贡献度</w:t>
        </w:r>
      </w:ins>
    </w:p>
    <w:p w14:paraId="77A80C0E" w14:textId="62587C90" w:rsidR="00E0682A" w:rsidRPr="00E0682A" w:rsidRDefault="00E0682A" w:rsidP="001C18EC">
      <w:pPr>
        <w:spacing w:line="360" w:lineRule="auto"/>
        <w:rPr>
          <w:rFonts w:ascii="宋体" w:eastAsia="宋体" w:hAnsi="宋体" w:hint="eastAsia"/>
          <w:rPrChange w:id="198" w:author="赵 姮娟" w:date="2022-08-17T10:14:00Z">
            <w:rPr>
              <w:rFonts w:hint="eastAsia"/>
            </w:rPr>
          </w:rPrChange>
        </w:rPr>
      </w:pPr>
      <w:ins w:id="199" w:author="赵 姮娟" w:date="2022-08-17T10:14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3</w:t>
        </w:r>
        <w:r>
          <w:rPr>
            <w:rFonts w:ascii="宋体" w:eastAsia="宋体" w:hAnsi="宋体" w:hint="eastAsia"/>
            <w:szCs w:val="21"/>
          </w:rPr>
          <w:t>）：前述选择特征实际对应的累计贡献度</w:t>
        </w:r>
      </w:ins>
      <w:ins w:id="200" w:author="赵 姮娟" w:date="2022-08-17T10:15:00Z">
        <w:r>
          <w:rPr>
            <w:rFonts w:ascii="宋体" w:eastAsia="宋体" w:hAnsi="宋体" w:hint="eastAsia"/>
            <w:szCs w:val="21"/>
          </w:rPr>
          <w:t>值（该值&gt;</w:t>
        </w:r>
        <w:r>
          <w:rPr>
            <w:rFonts w:ascii="宋体" w:eastAsia="宋体" w:hAnsi="宋体"/>
            <w:szCs w:val="21"/>
          </w:rPr>
          <w:t>=90</w:t>
        </w:r>
        <w:r>
          <w:rPr>
            <w:rFonts w:ascii="宋体" w:eastAsia="宋体" w:hAnsi="宋体" w:hint="eastAsia"/>
            <w:szCs w:val="21"/>
          </w:rPr>
          <w:t>%）</w:t>
        </w:r>
      </w:ins>
    </w:p>
    <w:p w14:paraId="156D7B59" w14:textId="7BB1CD59" w:rsidR="005D1553" w:rsidRDefault="005D1553" w:rsidP="0086163A">
      <w:pPr>
        <w:spacing w:line="360" w:lineRule="auto"/>
        <w:rPr>
          <w:ins w:id="201" w:author="赵 姮娟" w:date="2022-08-17T10:16:00Z"/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（6）：填入</w:t>
      </w:r>
      <w:ins w:id="202" w:author="赵 姮娟" w:date="2022-08-17T10:16:00Z">
        <w:r w:rsidR="00E0682A">
          <w:rPr>
            <w:rFonts w:ascii="宋体" w:eastAsia="宋体" w:hAnsi="宋体" w:hint="eastAsia"/>
          </w:rPr>
          <w:t>（5）对应</w:t>
        </w:r>
      </w:ins>
      <w:del w:id="203" w:author="赵 姮娟" w:date="2022-08-17T10:15:00Z">
        <w:r w:rsidRPr="005317B6" w:rsidDel="00E0682A">
          <w:rPr>
            <w:rFonts w:ascii="宋体" w:eastAsia="宋体" w:hAnsi="宋体" w:hint="eastAsia"/>
          </w:rPr>
          <w:delText>异常因子具体的</w:delText>
        </w:r>
      </w:del>
      <w:r w:rsidRPr="005317B6">
        <w:rPr>
          <w:rFonts w:ascii="宋体" w:eastAsia="宋体" w:hAnsi="宋体" w:hint="eastAsia"/>
        </w:rPr>
        <w:t>特征名称及特征值</w:t>
      </w:r>
    </w:p>
    <w:p w14:paraId="6F1FC7D0" w14:textId="37E909C7" w:rsidR="00E0682A" w:rsidRPr="001C18EC" w:rsidRDefault="00E0682A" w:rsidP="00E0682A">
      <w:pPr>
        <w:spacing w:line="360" w:lineRule="auto"/>
        <w:ind w:leftChars="200" w:left="420"/>
        <w:rPr>
          <w:ins w:id="204" w:author="赵 姮娟" w:date="2022-08-17T10:16:00Z"/>
          <w:rFonts w:ascii="宋体" w:eastAsia="宋体" w:hAnsi="宋体" w:hint="eastAsia"/>
          <w:szCs w:val="21"/>
        </w:rPr>
        <w:pPrChange w:id="205" w:author="赵 姮娟" w:date="2022-08-17T10:16:00Z">
          <w:pPr>
            <w:spacing w:line="360" w:lineRule="auto"/>
          </w:pPr>
        </w:pPrChange>
      </w:pPr>
      <w:ins w:id="206" w:author="赵 姮娟" w:date="2022-08-17T10:16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7D008ADC" w14:textId="66E322A3" w:rsidR="00E0682A" w:rsidRDefault="00E0682A" w:rsidP="00E0682A">
      <w:pPr>
        <w:pStyle w:val="a9"/>
        <w:numPr>
          <w:ilvl w:val="0"/>
          <w:numId w:val="15"/>
        </w:numPr>
        <w:spacing w:line="360" w:lineRule="auto"/>
        <w:ind w:firstLineChars="0"/>
        <w:rPr>
          <w:ins w:id="207" w:author="赵 姮娟" w:date="2022-08-17T10:22:00Z"/>
          <w:rFonts w:ascii="宋体" w:eastAsia="宋体" w:hAnsi="宋体"/>
        </w:rPr>
      </w:pPr>
      <w:ins w:id="208" w:author="赵 姮娟" w:date="2022-08-17T10:16:00Z">
        <w:r>
          <w:rPr>
            <w:rFonts w:ascii="宋体" w:eastAsia="宋体" w:hAnsi="宋体" w:hint="eastAsia"/>
          </w:rPr>
          <w:t>特征名称为基于原始特征转义后的</w:t>
        </w:r>
      </w:ins>
      <w:ins w:id="209" w:author="赵 姮娟" w:date="2022-08-17T10:17:00Z">
        <w:r>
          <w:rPr>
            <w:rFonts w:ascii="宋体" w:eastAsia="宋体" w:hAnsi="宋体" w:hint="eastAsia"/>
          </w:rPr>
          <w:t>名称</w:t>
        </w:r>
      </w:ins>
      <w:ins w:id="210" w:author="赵 姮娟" w:date="2022-08-17T10:21:00Z">
        <w:r>
          <w:rPr>
            <w:rFonts w:ascii="宋体" w:eastAsia="宋体" w:hAnsi="宋体" w:hint="eastAsia"/>
          </w:rPr>
          <w:t>，具体转义后的对应文本见下述附件</w:t>
        </w:r>
      </w:ins>
      <w:ins w:id="211" w:author="赵 姮娟" w:date="2022-08-17T10:27:00Z">
        <w:r>
          <w:rPr>
            <w:rFonts w:ascii="宋体" w:eastAsia="宋体" w:hAnsi="宋体" w:hint="eastAsia"/>
          </w:rPr>
          <w:t>K</w:t>
        </w:r>
        <w:r w:rsidR="004C4136">
          <w:rPr>
            <w:rFonts w:ascii="宋体" w:eastAsia="宋体" w:hAnsi="宋体" w:hint="eastAsia"/>
          </w:rPr>
          <w:t>和L列</w:t>
        </w:r>
      </w:ins>
    </w:p>
    <w:p w14:paraId="06A66010" w14:textId="12B94B1B" w:rsidR="00E0682A" w:rsidRDefault="004C4136" w:rsidP="00E0682A">
      <w:pPr>
        <w:pStyle w:val="a9"/>
        <w:spacing w:line="360" w:lineRule="auto"/>
        <w:ind w:left="840" w:firstLineChars="0" w:firstLine="0"/>
        <w:rPr>
          <w:ins w:id="212" w:author="赵 姮娟" w:date="2022-08-17T10:21:00Z"/>
          <w:rFonts w:ascii="宋体" w:eastAsia="宋体" w:hAnsi="宋体" w:hint="eastAsia"/>
        </w:rPr>
        <w:pPrChange w:id="213" w:author="赵 姮娟" w:date="2022-08-17T10:22:00Z">
          <w:pPr>
            <w:pStyle w:val="a9"/>
            <w:numPr>
              <w:numId w:val="15"/>
            </w:numPr>
            <w:spacing w:line="360" w:lineRule="auto"/>
            <w:ind w:left="840" w:firstLineChars="0" w:hanging="420"/>
          </w:pPr>
        </w:pPrChange>
      </w:pPr>
      <w:ins w:id="214" w:author="赵 姮娟" w:date="2022-08-17T10:31:00Z">
        <w:r>
          <w:rPr>
            <w:rFonts w:ascii="宋体" w:eastAsia="宋体" w:hAnsi="宋体"/>
          </w:rPr>
          <w:object w:dxaOrig="1533" w:dyaOrig="1111" w14:anchorId="6982FD4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75pt;height:55.7pt" o:ole="">
              <v:imagedata r:id="rId12" o:title=""/>
            </v:shape>
            <o:OLEObject Type="Embed" ProgID="Excel.Sheet.12" ShapeID="_x0000_i1025" DrawAspect="Icon" ObjectID="_1722251810" r:id="rId13"/>
          </w:object>
        </w:r>
      </w:ins>
    </w:p>
    <w:p w14:paraId="549D4288" w14:textId="437620F0" w:rsidR="00E0682A" w:rsidRPr="00E0682A" w:rsidRDefault="00E0682A" w:rsidP="00E0682A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hint="eastAsia"/>
          <w:rPrChange w:id="215" w:author="赵 姮娟" w:date="2022-08-17T10:16:00Z">
            <w:rPr>
              <w:rFonts w:hint="eastAsia"/>
            </w:rPr>
          </w:rPrChange>
        </w:rPr>
        <w:pPrChange w:id="216" w:author="赵 姮娟" w:date="2022-08-17T10:16:00Z">
          <w:pPr>
            <w:spacing w:line="360" w:lineRule="auto"/>
          </w:pPr>
        </w:pPrChange>
      </w:pPr>
      <w:ins w:id="217" w:author="赵 姮娟" w:date="2022-08-17T10:21:00Z">
        <w:r>
          <w:rPr>
            <w:rFonts w:ascii="宋体" w:eastAsia="宋体" w:hAnsi="宋体" w:hint="eastAsia"/>
          </w:rPr>
          <w:t>特征值为每个特征具体的值</w:t>
        </w:r>
      </w:ins>
      <w:ins w:id="218" w:author="赵 姮娟" w:date="2022-08-17T10:22:00Z">
        <w:r>
          <w:rPr>
            <w:rFonts w:ascii="宋体" w:eastAsia="宋体" w:hAnsi="宋体" w:hint="eastAsia"/>
          </w:rPr>
          <w:t>，来自模型组提供的特征表</w:t>
        </w:r>
      </w:ins>
    </w:p>
    <w:p w14:paraId="59BBBDD0" w14:textId="4777EBA3" w:rsidR="00EE027F" w:rsidRDefault="005D1553" w:rsidP="0086163A">
      <w:pPr>
        <w:spacing w:line="360" w:lineRule="auto"/>
        <w:rPr>
          <w:ins w:id="219" w:author="赵 姮娟" w:date="2022-08-17T10:38:00Z"/>
          <w:rFonts w:ascii="宋体" w:eastAsia="宋体" w:hAnsi="宋体"/>
        </w:rPr>
      </w:pPr>
      <w:r w:rsidRPr="005317B6">
        <w:rPr>
          <w:rFonts w:ascii="宋体" w:eastAsia="宋体" w:hAnsi="宋体" w:hint="eastAsia"/>
        </w:rPr>
        <w:t>（7）：</w:t>
      </w:r>
      <w:ins w:id="220" w:author="赵 姮娟" w:date="2022-08-17T10:32:00Z">
        <w:r w:rsidR="004C4136">
          <w:rPr>
            <w:rFonts w:ascii="宋体" w:eastAsia="宋体" w:hAnsi="宋体" w:hint="eastAsia"/>
          </w:rPr>
          <w:t>按照</w:t>
        </w:r>
      </w:ins>
      <w:r w:rsidR="00C639FE" w:rsidRPr="005317B6">
        <w:rPr>
          <w:rFonts w:ascii="宋体" w:eastAsia="宋体" w:hAnsi="宋体" w:hint="eastAsia"/>
        </w:rPr>
        <w:t>严重程度和新闻数量降序排序，列举前</w:t>
      </w:r>
      <w:del w:id="221" w:author="赵 姮娟" w:date="2022-08-17T10:32:00Z">
        <w:r w:rsidR="00C639FE" w:rsidRPr="005317B6" w:rsidDel="004C4136">
          <w:rPr>
            <w:rFonts w:ascii="宋体" w:eastAsia="宋体" w:hAnsi="宋体" w:hint="eastAsia"/>
          </w:rPr>
          <w:delText>三</w:delText>
        </w:r>
      </w:del>
      <w:ins w:id="222" w:author="赵 姮娟" w:date="2022-08-17T10:32:00Z">
        <w:r w:rsidR="004C4136">
          <w:rPr>
            <w:rFonts w:ascii="宋体" w:eastAsia="宋体" w:hAnsi="宋体" w:hint="eastAsia"/>
          </w:rPr>
          <w:t>1</w:t>
        </w:r>
        <w:r w:rsidR="004C4136">
          <w:rPr>
            <w:rFonts w:ascii="宋体" w:eastAsia="宋体" w:hAnsi="宋体"/>
          </w:rPr>
          <w:t>0</w:t>
        </w:r>
      </w:ins>
      <w:r w:rsidR="00C639FE" w:rsidRPr="005317B6">
        <w:rPr>
          <w:rFonts w:ascii="宋体" w:eastAsia="宋体" w:hAnsi="宋体" w:hint="eastAsia"/>
        </w:rPr>
        <w:t>个风险事件对应的</w:t>
      </w:r>
      <w:ins w:id="223" w:author="赵 姮娟" w:date="2022-08-17T10:38:00Z">
        <w:r w:rsidR="00397ECA">
          <w:rPr>
            <w:rFonts w:ascii="宋体" w:eastAsia="宋体" w:hAnsi="宋体" w:hint="eastAsia"/>
          </w:rPr>
          <w:t>二级</w:t>
        </w:r>
      </w:ins>
      <w:r w:rsidR="00C639FE" w:rsidRPr="005317B6">
        <w:rPr>
          <w:rFonts w:ascii="宋体" w:eastAsia="宋体" w:hAnsi="宋体" w:hint="eastAsia"/>
        </w:rPr>
        <w:t>标签名称，</w:t>
      </w:r>
      <w:ins w:id="224" w:author="赵 姮娟" w:date="2022-08-17T10:32:00Z">
        <w:r w:rsidR="004C4136">
          <w:rPr>
            <w:rFonts w:ascii="宋体" w:eastAsia="宋体" w:hAnsi="宋体" w:hint="eastAsia"/>
          </w:rPr>
          <w:t>同时每个标签后面标注对应的严重程度，示例为</w:t>
        </w:r>
      </w:ins>
      <w:ins w:id="225" w:author="赵 姮娟" w:date="2022-08-17T10:33:00Z">
        <w:r w:rsidR="004C4136" w:rsidRPr="005317B6">
          <w:rPr>
            <w:rFonts w:ascii="宋体" w:eastAsia="宋体" w:hAnsi="宋体" w:hint="eastAsia"/>
          </w:rPr>
          <w:t>“（严重负面）”</w:t>
        </w:r>
        <w:r w:rsidR="004C4136" w:rsidRPr="005317B6" w:rsidDel="004C4136">
          <w:rPr>
            <w:rFonts w:ascii="宋体" w:eastAsia="宋体" w:hAnsi="宋体" w:hint="eastAsia"/>
          </w:rPr>
          <w:t xml:space="preserve"> </w:t>
        </w:r>
      </w:ins>
      <w:del w:id="226" w:author="赵 姮娟" w:date="2022-08-17T10:33:00Z">
        <w:r w:rsidR="00C639FE" w:rsidRPr="005317B6" w:rsidDel="004C4136">
          <w:rPr>
            <w:rFonts w:ascii="宋体" w:eastAsia="宋体" w:hAnsi="宋体" w:hint="eastAsia"/>
          </w:rPr>
          <w:delText>对于程度是严重负面的，需要在标签后面标注“（严重负面）”，其他标签无需此标注</w:delText>
        </w:r>
      </w:del>
    </w:p>
    <w:p w14:paraId="0E6B19B4" w14:textId="77777777" w:rsidR="00397ECA" w:rsidRPr="00A0028D" w:rsidRDefault="00397ECA" w:rsidP="00397ECA">
      <w:pPr>
        <w:spacing w:line="360" w:lineRule="auto"/>
        <w:ind w:leftChars="200" w:left="420"/>
        <w:rPr>
          <w:ins w:id="227" w:author="赵 姮娟" w:date="2022-08-17T10:38:00Z"/>
          <w:rFonts w:ascii="宋体" w:eastAsia="宋体" w:hAnsi="宋体" w:hint="eastAsia"/>
          <w:szCs w:val="21"/>
        </w:rPr>
      </w:pPr>
      <w:ins w:id="228" w:author="赵 姮娟" w:date="2022-08-17T10:38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3DC5D5A6" w14:textId="4F6DFB23" w:rsidR="00397ECA" w:rsidRPr="00827893" w:rsidRDefault="00397ECA" w:rsidP="00397ECA">
      <w:pPr>
        <w:pStyle w:val="a9"/>
        <w:numPr>
          <w:ilvl w:val="0"/>
          <w:numId w:val="15"/>
        </w:numPr>
        <w:spacing w:line="360" w:lineRule="auto"/>
        <w:ind w:firstLineChars="0"/>
        <w:rPr>
          <w:ins w:id="229" w:author="赵 姮娟" w:date="2022-08-17T10:57:00Z"/>
          <w:rFonts w:ascii="宋体" w:eastAsia="宋体" w:hAnsi="宋体"/>
          <w:rPrChange w:id="230" w:author="赵 姮娟" w:date="2022-08-17T10:57:00Z">
            <w:rPr>
              <w:ins w:id="231" w:author="赵 姮娟" w:date="2022-08-17T10:57:00Z"/>
              <w:color w:val="417FF9"/>
              <w:sz w:val="20"/>
              <w:szCs w:val="20"/>
              <w:shd w:val="clear" w:color="auto" w:fill="FFFFFF"/>
            </w:rPr>
          </w:rPrChange>
        </w:rPr>
      </w:pPr>
      <w:ins w:id="232" w:author="赵 姮娟" w:date="2022-08-17T10:38:00Z">
        <w:r>
          <w:rPr>
            <w:rFonts w:ascii="宋体" w:eastAsia="宋体" w:hAnsi="宋体" w:hint="eastAsia"/>
          </w:rPr>
          <w:t>二级标签取值：</w:t>
        </w:r>
      </w:ins>
      <w:ins w:id="233" w:author="赵 姮娟" w:date="2022-08-17T10:57:00Z">
        <w:r w:rsidR="00827893"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 w:rsidR="00827893"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="00827893" w:rsidRPr="00827893">
          <w:rPr>
            <w:rFonts w:ascii="宋体" w:eastAsia="宋体" w:hAnsi="宋体" w:hint="eastAsia"/>
            <w:rPrChange w:id="234" w:author="赵 姮娟" w:date="2022-08-17T10:57:00Z">
              <w:rPr>
                <w:rFonts w:hint="eastAsia"/>
                <w:color w:val="417FF9"/>
                <w:sz w:val="20"/>
                <w:szCs w:val="20"/>
                <w:shd w:val="clear" w:color="auto" w:fill="FFFFFF"/>
              </w:rPr>
            </w:rPrChange>
          </w:rPr>
          <w:t>case_type_ii</w:t>
        </w:r>
        <w:proofErr w:type="spellEnd"/>
      </w:ins>
    </w:p>
    <w:p w14:paraId="5E97B63D" w14:textId="3EFE6BD8" w:rsidR="00397ECA" w:rsidRPr="001C18EC" w:rsidRDefault="00827893" w:rsidP="00EA0C2E">
      <w:pPr>
        <w:pStyle w:val="a9"/>
        <w:numPr>
          <w:ilvl w:val="0"/>
          <w:numId w:val="15"/>
        </w:numPr>
        <w:spacing w:line="360" w:lineRule="auto"/>
        <w:ind w:firstLineChars="0"/>
        <w:rPr>
          <w:ins w:id="235" w:author="赵 姮娟" w:date="2022-08-17T10:33:00Z"/>
          <w:rFonts w:ascii="宋体" w:eastAsia="宋体" w:hAnsi="宋体"/>
        </w:rPr>
        <w:pPrChange w:id="236" w:author="赵 姮娟" w:date="2022-08-17T10:58:00Z">
          <w:pPr>
            <w:spacing w:line="360" w:lineRule="auto"/>
          </w:pPr>
        </w:pPrChange>
      </w:pPr>
      <w:ins w:id="237" w:author="赵 姮娟" w:date="2022-08-17T10:58:00Z">
        <w:r w:rsidRPr="001C18EC">
          <w:rPr>
            <w:rFonts w:ascii="宋体" w:eastAsia="宋体" w:hAnsi="宋体" w:hint="eastAsia"/>
          </w:rPr>
          <w:t>严重程度</w:t>
        </w:r>
        <w:r>
          <w:rPr>
            <w:rFonts w:ascii="宋体" w:eastAsia="宋体" w:hAnsi="宋体" w:hint="eastAsia"/>
          </w:rPr>
          <w:t>取值：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r>
          <w:rPr>
            <w:rFonts w:hint="eastAsia"/>
            <w:color w:val="000000"/>
            <w:sz w:val="20"/>
            <w:szCs w:val="20"/>
            <w:shd w:val="clear" w:color="auto" w:fill="FFFFFF"/>
          </w:rPr>
          <w:t>importance</w:t>
        </w:r>
      </w:ins>
    </w:p>
    <w:p w14:paraId="6B91BE6C" w14:textId="200072DC" w:rsidR="004C4136" w:rsidRDefault="004C4136" w:rsidP="0086163A">
      <w:pPr>
        <w:spacing w:line="360" w:lineRule="auto"/>
        <w:rPr>
          <w:ins w:id="238" w:author="赵 姮娟" w:date="2022-08-17T10:34:00Z"/>
          <w:rFonts w:ascii="宋体" w:eastAsia="宋体" w:hAnsi="宋体"/>
          <w:szCs w:val="21"/>
        </w:rPr>
      </w:pPr>
      <w:ins w:id="239" w:author="赵 姮娟" w:date="2022-08-17T10:33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4</w:t>
        </w:r>
        <w:r>
          <w:rPr>
            <w:rFonts w:ascii="宋体" w:eastAsia="宋体" w:hAnsi="宋体" w:hint="eastAsia"/>
            <w:szCs w:val="21"/>
          </w:rPr>
          <w:t>）：若标签数量未超过1</w:t>
        </w:r>
        <w:r>
          <w:rPr>
            <w:rFonts w:ascii="宋体" w:eastAsia="宋体" w:hAnsi="宋体"/>
            <w:szCs w:val="21"/>
          </w:rPr>
          <w:t>0</w:t>
        </w:r>
        <w:r>
          <w:rPr>
            <w:rFonts w:ascii="宋体" w:eastAsia="宋体" w:hAnsi="宋体" w:hint="eastAsia"/>
            <w:szCs w:val="21"/>
          </w:rPr>
          <w:t>个，则无需展示“等”</w:t>
        </w:r>
      </w:ins>
    </w:p>
    <w:p w14:paraId="4C4329C7" w14:textId="7A5F7C34" w:rsidR="004C4136" w:rsidRDefault="004C4136" w:rsidP="0086163A">
      <w:pPr>
        <w:spacing w:line="360" w:lineRule="auto"/>
        <w:rPr>
          <w:ins w:id="240" w:author="赵 姮娟" w:date="2022-08-17T10:35:00Z"/>
          <w:rFonts w:ascii="宋体" w:eastAsia="宋体" w:hAnsi="宋体"/>
          <w:szCs w:val="21"/>
        </w:rPr>
      </w:pPr>
      <w:ins w:id="241" w:author="赵 姮娟" w:date="2022-08-17T10:34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5</w:t>
        </w:r>
        <w:r>
          <w:rPr>
            <w:rFonts w:ascii="宋体" w:eastAsia="宋体" w:hAnsi="宋体" w:hint="eastAsia"/>
            <w:szCs w:val="21"/>
          </w:rPr>
          <w:t>）：若是主体命中了异动调整规则（即风险预警=</w:t>
        </w:r>
        <w:r>
          <w:rPr>
            <w:rFonts w:ascii="宋体" w:eastAsia="宋体" w:hAnsi="宋体"/>
            <w:szCs w:val="21"/>
          </w:rPr>
          <w:t>1</w:t>
        </w:r>
        <w:r>
          <w:rPr>
            <w:rFonts w:ascii="宋体" w:eastAsia="宋体" w:hAnsi="宋体" w:hint="eastAsia"/>
            <w:szCs w:val="21"/>
          </w:rPr>
          <w:t>），则</w:t>
        </w:r>
      </w:ins>
      <w:ins w:id="242" w:author="赵 姮娟" w:date="2022-08-17T10:35:00Z">
        <w:r>
          <w:rPr>
            <w:rFonts w:ascii="宋体" w:eastAsia="宋体" w:hAnsi="宋体" w:hint="eastAsia"/>
            <w:szCs w:val="21"/>
          </w:rPr>
          <w:t>展示该句话</w:t>
        </w:r>
      </w:ins>
    </w:p>
    <w:p w14:paraId="4862AF05" w14:textId="46CC0CC1" w:rsidR="00827893" w:rsidRDefault="004C4136" w:rsidP="0086163A">
      <w:pPr>
        <w:spacing w:line="360" w:lineRule="auto"/>
        <w:rPr>
          <w:ins w:id="243" w:author="赵 姮娟" w:date="2022-08-17T11:02:00Z"/>
          <w:rFonts w:ascii="宋体" w:eastAsia="宋体" w:hAnsi="宋体"/>
          <w:szCs w:val="21"/>
        </w:rPr>
      </w:pPr>
      <w:ins w:id="244" w:author="赵 姮娟" w:date="2022-08-17T10:35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6</w:t>
        </w:r>
        <w:r>
          <w:rPr>
            <w:rFonts w:ascii="宋体" w:eastAsia="宋体" w:hAnsi="宋体" w:hint="eastAsia"/>
            <w:szCs w:val="21"/>
          </w:rPr>
          <w:t>）：</w:t>
        </w:r>
      </w:ins>
      <w:ins w:id="245" w:author="赵 姮娟" w:date="2022-08-17T10:37:00Z">
        <w:r>
          <w:rPr>
            <w:rFonts w:ascii="宋体" w:eastAsia="宋体" w:hAnsi="宋体" w:hint="eastAsia"/>
            <w:szCs w:val="21"/>
          </w:rPr>
          <w:t>展示（补</w:t>
        </w:r>
        <w:r>
          <w:rPr>
            <w:rFonts w:ascii="宋体" w:eastAsia="宋体" w:hAnsi="宋体"/>
            <w:szCs w:val="21"/>
          </w:rPr>
          <w:t>5</w:t>
        </w:r>
        <w:r>
          <w:rPr>
            <w:rFonts w:ascii="宋体" w:eastAsia="宋体" w:hAnsi="宋体" w:hint="eastAsia"/>
            <w:szCs w:val="21"/>
          </w:rPr>
          <w:t>）中对应的</w:t>
        </w:r>
      </w:ins>
      <w:ins w:id="246" w:author="赵 姮娟" w:date="2022-08-17T10:38:00Z">
        <w:r w:rsidR="00397ECA">
          <w:rPr>
            <w:rFonts w:ascii="宋体" w:eastAsia="宋体" w:hAnsi="宋体" w:hint="eastAsia"/>
            <w:szCs w:val="21"/>
          </w:rPr>
          <w:t>具体</w:t>
        </w:r>
      </w:ins>
      <w:ins w:id="247" w:author="赵 姮娟" w:date="2022-08-17T10:59:00Z">
        <w:r w:rsidR="00827893">
          <w:rPr>
            <w:rFonts w:ascii="宋体" w:eastAsia="宋体" w:hAnsi="宋体" w:hint="eastAsia"/>
            <w:szCs w:val="21"/>
          </w:rPr>
          <w:t>重大风险</w:t>
        </w:r>
      </w:ins>
      <w:ins w:id="248" w:author="赵 姮娟" w:date="2022-08-17T10:38:00Z">
        <w:r w:rsidR="00397ECA">
          <w:rPr>
            <w:rFonts w:ascii="宋体" w:eastAsia="宋体" w:hAnsi="宋体" w:hint="eastAsia"/>
            <w:szCs w:val="21"/>
          </w:rPr>
          <w:t>事件标签</w:t>
        </w:r>
      </w:ins>
      <w:ins w:id="249" w:author="赵 姮娟" w:date="2022-08-17T11:00:00Z">
        <w:r w:rsidR="00827893">
          <w:rPr>
            <w:rFonts w:ascii="宋体" w:eastAsia="宋体" w:hAnsi="宋体" w:hint="eastAsia"/>
            <w:szCs w:val="21"/>
          </w:rPr>
          <w:t>名称</w:t>
        </w:r>
      </w:ins>
      <w:ins w:id="250" w:author="赵 姮娟" w:date="2022-08-17T10:59:00Z">
        <w:r w:rsidR="00827893">
          <w:rPr>
            <w:rFonts w:ascii="宋体" w:eastAsia="宋体" w:hAnsi="宋体" w:hint="eastAsia"/>
            <w:szCs w:val="21"/>
          </w:rPr>
          <w:t>，</w:t>
        </w:r>
      </w:ins>
      <w:ins w:id="251" w:author="赵 姮娟" w:date="2022-08-17T11:00:00Z">
        <w:r w:rsidR="00827893">
          <w:rPr>
            <w:rFonts w:ascii="宋体" w:eastAsia="宋体" w:hAnsi="宋体" w:hint="eastAsia"/>
            <w:szCs w:val="21"/>
          </w:rPr>
          <w:t>可按照标签对应的</w:t>
        </w:r>
      </w:ins>
      <w:ins w:id="252" w:author="赵 姮娟" w:date="2022-08-17T11:15:00Z">
        <w:r w:rsidR="00A81D60">
          <w:rPr>
            <w:rFonts w:ascii="宋体" w:eastAsia="宋体" w:hAnsi="宋体" w:hint="eastAsia"/>
            <w:szCs w:val="21"/>
          </w:rPr>
          <w:t>数据类型（舆情&gt;司法&gt;诚信）、事件</w:t>
        </w:r>
      </w:ins>
      <w:ins w:id="253" w:author="赵 姮娟" w:date="2022-08-17T11:00:00Z">
        <w:r w:rsidR="00827893">
          <w:rPr>
            <w:rFonts w:ascii="宋体" w:eastAsia="宋体" w:hAnsi="宋体" w:hint="eastAsia"/>
            <w:szCs w:val="21"/>
          </w:rPr>
          <w:t>数量降序</w:t>
        </w:r>
      </w:ins>
      <w:ins w:id="254" w:author="赵 姮娟" w:date="2022-08-17T11:01:00Z">
        <w:r w:rsidR="00827893">
          <w:rPr>
            <w:rFonts w:ascii="宋体" w:eastAsia="宋体" w:hAnsi="宋体" w:hint="eastAsia"/>
            <w:szCs w:val="21"/>
          </w:rPr>
          <w:t>排序，依次展示标签名称</w:t>
        </w:r>
      </w:ins>
    </w:p>
    <w:p w14:paraId="4D612BFC" w14:textId="77777777" w:rsidR="00827893" w:rsidRPr="00A0028D" w:rsidRDefault="00827893" w:rsidP="00827893">
      <w:pPr>
        <w:spacing w:line="360" w:lineRule="auto"/>
        <w:ind w:leftChars="200" w:left="420"/>
        <w:rPr>
          <w:ins w:id="255" w:author="赵 姮娟" w:date="2022-08-17T11:02:00Z"/>
          <w:rFonts w:ascii="宋体" w:eastAsia="宋体" w:hAnsi="宋体" w:hint="eastAsia"/>
          <w:szCs w:val="21"/>
        </w:rPr>
      </w:pPr>
      <w:ins w:id="256" w:author="赵 姮娟" w:date="2022-08-17T11:02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1FE5C91D" w14:textId="4B37611D" w:rsidR="00827893" w:rsidRPr="00827893" w:rsidRDefault="00827893" w:rsidP="0086163A">
      <w:pPr>
        <w:pStyle w:val="a9"/>
        <w:numPr>
          <w:ilvl w:val="0"/>
          <w:numId w:val="15"/>
        </w:numPr>
        <w:spacing w:line="360" w:lineRule="auto"/>
        <w:ind w:firstLineChars="0"/>
        <w:rPr>
          <w:ins w:id="257" w:author="赵 姮娟" w:date="2022-08-17T11:01:00Z"/>
          <w:rFonts w:ascii="宋体" w:eastAsia="宋体" w:hAnsi="宋体" w:hint="eastAsia"/>
          <w:rPrChange w:id="258" w:author="赵 姮娟" w:date="2022-08-17T11:02:00Z">
            <w:rPr>
              <w:ins w:id="259" w:author="赵 姮娟" w:date="2022-08-17T11:01:00Z"/>
              <w:rFonts w:hint="eastAsia"/>
            </w:rPr>
          </w:rPrChange>
        </w:rPr>
        <w:pPrChange w:id="260" w:author="赵 姮娟" w:date="2022-08-17T11:02:00Z">
          <w:pPr>
            <w:spacing w:line="360" w:lineRule="auto"/>
          </w:pPr>
        </w:pPrChange>
      </w:pPr>
      <w:ins w:id="261" w:author="赵 姮娟" w:date="2022-08-17T11:02:00Z">
        <w:r>
          <w:rPr>
            <w:rFonts w:ascii="宋体" w:eastAsia="宋体" w:hAnsi="宋体" w:hint="eastAsia"/>
            <w:szCs w:val="21"/>
          </w:rPr>
          <w:t>具体标签名称取自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Pr="00A0028D">
          <w:rPr>
            <w:rFonts w:ascii="宋体" w:eastAsia="宋体" w:hAnsi="宋体" w:hint="eastAsia"/>
          </w:rPr>
          <w:t>case_type_ii</w:t>
        </w:r>
      </w:ins>
      <w:proofErr w:type="spellEnd"/>
    </w:p>
    <w:p w14:paraId="3C2CE242" w14:textId="68E99A1F" w:rsidR="004C4136" w:rsidRPr="00EE027F" w:rsidDel="00827893" w:rsidRDefault="004C4136" w:rsidP="0086163A">
      <w:pPr>
        <w:spacing w:line="360" w:lineRule="auto"/>
        <w:rPr>
          <w:del w:id="262" w:author="赵 姮娟" w:date="2022-08-17T11:02:00Z"/>
          <w:rFonts w:ascii="宋体" w:eastAsia="宋体" w:hAnsi="宋体" w:hint="eastAsia"/>
        </w:rPr>
      </w:pPr>
    </w:p>
    <w:p w14:paraId="50B6A7DB" w14:textId="4000518D" w:rsidR="00164C1A" w:rsidDel="006835A4" w:rsidRDefault="00164C1A" w:rsidP="0086163A">
      <w:pPr>
        <w:spacing w:line="360" w:lineRule="auto"/>
        <w:rPr>
          <w:moveFrom w:id="263" w:author="赵 姮娟" w:date="2022-08-17T11:04:00Z"/>
          <w:rFonts w:ascii="宋体" w:eastAsia="宋体" w:hAnsi="宋体"/>
          <w:szCs w:val="21"/>
        </w:rPr>
      </w:pPr>
      <w:moveFromRangeStart w:id="264" w:author="赵 姮娟" w:date="2022-08-17T11:04:00Z" w:name="move111626670"/>
      <w:moveFrom w:id="265" w:author="赵 姮娟" w:date="2022-08-17T11:04:00Z">
        <w:r w:rsidRPr="005317B6" w:rsidDel="006835A4">
          <w:rPr>
            <w:rFonts w:ascii="宋体" w:eastAsia="宋体" w:hAnsi="宋体" w:hint="eastAsia"/>
            <w:szCs w:val="21"/>
          </w:rPr>
          <w:t>（</w:t>
        </w:r>
        <w:r w:rsidRPr="005317B6" w:rsidDel="006835A4">
          <w:rPr>
            <w:rFonts w:ascii="宋体" w:eastAsia="宋体" w:hAnsi="宋体"/>
            <w:szCs w:val="21"/>
          </w:rPr>
          <w:t>8</w:t>
        </w:r>
        <w:r w:rsidRPr="005317B6" w:rsidDel="006835A4">
          <w:rPr>
            <w:rFonts w:ascii="宋体" w:eastAsia="宋体" w:hAnsi="宋体" w:hint="eastAsia"/>
            <w:szCs w:val="21"/>
          </w:rPr>
          <w:t>）：公式中第二部分和第三部分整体的贡献度，计算方式为，（第二部分+第三部分）/综合舆情分*</w:t>
        </w:r>
        <w:r w:rsidRPr="005317B6" w:rsidDel="006835A4">
          <w:rPr>
            <w:rFonts w:ascii="宋体" w:eastAsia="宋体" w:hAnsi="宋体"/>
            <w:szCs w:val="21"/>
          </w:rPr>
          <w:t>100</w:t>
        </w:r>
        <w:r w:rsidRPr="005317B6" w:rsidDel="006835A4">
          <w:rPr>
            <w:rFonts w:ascii="宋体" w:eastAsia="宋体" w:hAnsi="宋体" w:hint="eastAsia"/>
            <w:szCs w:val="21"/>
          </w:rPr>
          <w:t>%</w:t>
        </w:r>
      </w:moveFrom>
    </w:p>
    <w:moveFromRangeEnd w:id="264"/>
    <w:p w14:paraId="7559A8A9" w14:textId="6CC73B07" w:rsidR="006835A4" w:rsidDel="006C05C9" w:rsidRDefault="00EE027F" w:rsidP="006835A4">
      <w:pPr>
        <w:spacing w:line="360" w:lineRule="auto"/>
        <w:rPr>
          <w:del w:id="266" w:author="赵 姮娟" w:date="2022-08-17T11:04:00Z"/>
          <w:rFonts w:ascii="宋体" w:eastAsia="宋体" w:hAnsi="宋体"/>
          <w:szCs w:val="21"/>
        </w:rPr>
      </w:pPr>
      <w:del w:id="267" w:author="赵 姮娟" w:date="2022-08-17T11:05:00Z">
        <w:r w:rsidDel="006835A4">
          <w:rPr>
            <w:rFonts w:ascii="宋体" w:eastAsia="宋体" w:hAnsi="宋体" w:hint="eastAsia"/>
            <w:szCs w:val="21"/>
          </w:rPr>
          <w:delText>若是公式中第二部分和第三部分均为0，则整个第二段无需生成</w:delText>
        </w:r>
      </w:del>
      <w:moveToRangeStart w:id="268" w:author="赵 姮娟" w:date="2022-08-17T11:04:00Z" w:name="move111626670"/>
      <w:moveTo w:id="269" w:author="赵 姮娟" w:date="2022-08-17T11:04:00Z">
        <w:r w:rsidR="006835A4" w:rsidRPr="005317B6">
          <w:rPr>
            <w:rFonts w:ascii="宋体" w:eastAsia="宋体" w:hAnsi="宋体" w:hint="eastAsia"/>
            <w:szCs w:val="21"/>
          </w:rPr>
          <w:t>（</w:t>
        </w:r>
        <w:r w:rsidR="006835A4" w:rsidRPr="005317B6">
          <w:rPr>
            <w:rFonts w:ascii="宋体" w:eastAsia="宋体" w:hAnsi="宋体"/>
            <w:szCs w:val="21"/>
          </w:rPr>
          <w:t>8</w:t>
        </w:r>
        <w:r w:rsidR="006835A4" w:rsidRPr="005317B6">
          <w:rPr>
            <w:rFonts w:ascii="宋体" w:eastAsia="宋体" w:hAnsi="宋体" w:hint="eastAsia"/>
            <w:szCs w:val="21"/>
          </w:rPr>
          <w:t>）：公式中第二部分和第三部分整体的贡献度，计算方式为，（第二部分+第三部分）/综合舆情分*</w:t>
        </w:r>
        <w:r w:rsidR="006835A4" w:rsidRPr="005317B6">
          <w:rPr>
            <w:rFonts w:ascii="宋体" w:eastAsia="宋体" w:hAnsi="宋体"/>
            <w:szCs w:val="21"/>
          </w:rPr>
          <w:t>100</w:t>
        </w:r>
        <w:r w:rsidR="006835A4" w:rsidRPr="005317B6">
          <w:rPr>
            <w:rFonts w:ascii="宋体" w:eastAsia="宋体" w:hAnsi="宋体" w:hint="eastAsia"/>
            <w:szCs w:val="21"/>
          </w:rPr>
          <w:t>%</w:t>
        </w:r>
      </w:moveTo>
    </w:p>
    <w:p w14:paraId="32305C80" w14:textId="77777777" w:rsidR="006C05C9" w:rsidRDefault="006C05C9" w:rsidP="006835A4">
      <w:pPr>
        <w:spacing w:line="360" w:lineRule="auto"/>
        <w:rPr>
          <w:ins w:id="270" w:author="赵 姮娟" w:date="2022-08-17T13:33:00Z"/>
          <w:moveTo w:id="271" w:author="赵 姮娟" w:date="2022-08-17T11:04:00Z"/>
          <w:rFonts w:ascii="宋体" w:eastAsia="宋体" w:hAnsi="宋体"/>
          <w:szCs w:val="21"/>
        </w:rPr>
      </w:pPr>
    </w:p>
    <w:moveToRangeEnd w:id="268"/>
    <w:p w14:paraId="6ED826E9" w14:textId="5866620C" w:rsidR="006835A4" w:rsidRPr="001C18EC" w:rsidRDefault="006C05C9" w:rsidP="006835A4">
      <w:pPr>
        <w:spacing w:line="360" w:lineRule="auto"/>
        <w:rPr>
          <w:rFonts w:ascii="宋体" w:eastAsia="宋体" w:hAnsi="宋体" w:hint="eastAsia"/>
          <w:szCs w:val="21"/>
        </w:rPr>
        <w:pPrChange w:id="272" w:author="赵 姮娟" w:date="2022-08-17T11:04:00Z">
          <w:pPr>
            <w:spacing w:before="240" w:after="240" w:line="360" w:lineRule="auto"/>
          </w:pPr>
        </w:pPrChange>
      </w:pPr>
      <w:ins w:id="273" w:author="赵 姮娟" w:date="2022-08-17T13:33:00Z">
        <w:r>
          <w:rPr>
            <w:rFonts w:ascii="宋体" w:eastAsia="宋体" w:hAnsi="宋体" w:hint="eastAsia"/>
            <w:szCs w:val="21"/>
          </w:rPr>
          <w:t>（补1</w:t>
        </w:r>
        <w:r>
          <w:rPr>
            <w:rFonts w:ascii="宋体" w:eastAsia="宋体" w:hAnsi="宋体"/>
            <w:szCs w:val="21"/>
          </w:rPr>
          <w:t>2</w:t>
        </w:r>
        <w:r>
          <w:rPr>
            <w:rFonts w:ascii="宋体" w:eastAsia="宋体" w:hAnsi="宋体" w:hint="eastAsia"/>
            <w:szCs w:val="21"/>
          </w:rPr>
          <w:t>）：</w:t>
        </w:r>
      </w:ins>
      <w:ins w:id="274" w:author="赵 姮娟" w:date="2022-08-17T13:34:00Z">
        <w:r w:rsidRPr="005317B6">
          <w:rPr>
            <w:rFonts w:ascii="宋体" w:eastAsia="宋体" w:hAnsi="宋体" w:hint="eastAsia"/>
            <w:szCs w:val="21"/>
          </w:rPr>
          <w:t>当前主体的公司名称</w:t>
        </w:r>
      </w:ins>
    </w:p>
    <w:p w14:paraId="52438918" w14:textId="5B3C5B9A" w:rsidR="00C639FE" w:rsidRDefault="00C639FE" w:rsidP="0086163A">
      <w:pPr>
        <w:spacing w:line="360" w:lineRule="auto"/>
        <w:rPr>
          <w:ins w:id="275" w:author="赵 姮娟" w:date="2022-08-17T14:22:00Z"/>
          <w:rFonts w:ascii="宋体" w:eastAsia="宋体" w:hAnsi="宋体"/>
          <w:szCs w:val="21"/>
        </w:rPr>
      </w:pPr>
      <w:r w:rsidRPr="005317B6">
        <w:rPr>
          <w:rFonts w:ascii="宋体" w:eastAsia="宋体" w:hAnsi="宋体" w:hint="eastAsia"/>
          <w:szCs w:val="21"/>
        </w:rPr>
        <w:t>（9）：填入公式中涉及的关联方数量</w:t>
      </w:r>
    </w:p>
    <w:p w14:paraId="35930ED8" w14:textId="76666EF8" w:rsidR="009A5DDE" w:rsidRPr="009A5DDE" w:rsidRDefault="009A5DDE" w:rsidP="0086163A">
      <w:pPr>
        <w:spacing w:line="360" w:lineRule="auto"/>
        <w:rPr>
          <w:rFonts w:ascii="宋体" w:eastAsia="宋体" w:hAnsi="宋体" w:hint="eastAsia"/>
          <w:color w:val="FF0000"/>
          <w:szCs w:val="21"/>
          <w:rPrChange w:id="276" w:author="赵 姮娟" w:date="2022-08-17T14:22:00Z">
            <w:rPr>
              <w:rFonts w:ascii="宋体" w:eastAsia="宋体" w:hAnsi="宋体" w:hint="eastAsia"/>
              <w:szCs w:val="21"/>
            </w:rPr>
          </w:rPrChange>
        </w:rPr>
      </w:pPr>
      <w:ins w:id="277" w:author="赵 姮娟" w:date="2022-08-17T14:22:00Z">
        <w:r w:rsidRPr="00A0028D">
          <w:rPr>
            <w:rFonts w:ascii="宋体" w:eastAsia="宋体" w:hAnsi="宋体" w:hint="eastAsia"/>
            <w:color w:val="FF0000"/>
            <w:szCs w:val="21"/>
          </w:rPr>
          <w:t>注：若是有关联方仅命中了司法诚信规则，则该关联方</w:t>
        </w:r>
        <w:r>
          <w:rPr>
            <w:rFonts w:ascii="宋体" w:eastAsia="宋体" w:hAnsi="宋体" w:hint="eastAsia"/>
            <w:color w:val="FF0000"/>
            <w:szCs w:val="21"/>
          </w:rPr>
          <w:t>也需要计算在内</w:t>
        </w:r>
      </w:ins>
    </w:p>
    <w:p w14:paraId="73342E6F" w14:textId="0179F5D9" w:rsidR="002C6B7C" w:rsidRDefault="002C6B7C" w:rsidP="0086163A">
      <w:pPr>
        <w:spacing w:line="360" w:lineRule="auto"/>
        <w:rPr>
          <w:ins w:id="278" w:author="赵 姮娟" w:date="2022-08-17T14:21:00Z"/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）：列出9中提到的所有关联方名称及关联关系</w:t>
      </w:r>
      <w:ins w:id="279" w:author="赵 姮娟" w:date="2022-08-17T11:05:00Z">
        <w:r w:rsidR="006835A4">
          <w:rPr>
            <w:rFonts w:ascii="宋体" w:eastAsia="宋体" w:hAnsi="宋体" w:hint="eastAsia"/>
            <w:szCs w:val="21"/>
          </w:rPr>
          <w:t>，按照关联程度从高到底依次展示</w:t>
        </w:r>
      </w:ins>
    </w:p>
    <w:p w14:paraId="3ED9241A" w14:textId="7AAEB35E" w:rsidR="009A5DDE" w:rsidRPr="009A5DDE" w:rsidDel="009A5DDE" w:rsidRDefault="009A5DDE" w:rsidP="0086163A">
      <w:pPr>
        <w:spacing w:line="360" w:lineRule="auto"/>
        <w:rPr>
          <w:del w:id="280" w:author="赵 姮娟" w:date="2022-08-17T14:22:00Z"/>
          <w:rFonts w:ascii="宋体" w:eastAsia="宋体" w:hAnsi="宋体" w:hint="eastAsia"/>
          <w:color w:val="FF0000"/>
          <w:szCs w:val="21"/>
          <w:rPrChange w:id="281" w:author="赵 姮娟" w:date="2022-08-17T14:21:00Z">
            <w:rPr>
              <w:del w:id="282" w:author="赵 姮娟" w:date="2022-08-17T14:22:00Z"/>
              <w:rFonts w:ascii="宋体" w:eastAsia="宋体" w:hAnsi="宋体" w:hint="eastAsia"/>
              <w:szCs w:val="21"/>
            </w:rPr>
          </w:rPrChange>
        </w:rPr>
      </w:pPr>
    </w:p>
    <w:p w14:paraId="44F43026" w14:textId="788FFA5A" w:rsidR="002C6B7C" w:rsidRPr="005317B6" w:rsidRDefault="002C6B7C" w:rsidP="0086163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）：若是公式中第三部分的贡献度&gt;第二部分的贡献度，则此句描述进行展示，否则，不展示</w:t>
      </w:r>
    </w:p>
    <w:p w14:paraId="3FA2B668" w14:textId="6A6E381F" w:rsidR="00C639FE" w:rsidRDefault="002C6B7C" w:rsidP="0086163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）：填入所有关联方当天新增的风险事件的数量</w:t>
      </w:r>
      <w:ins w:id="283" w:author="赵 姮娟" w:date="2022-08-17T11:08:00Z">
        <w:r w:rsidR="006835A4">
          <w:rPr>
            <w:rFonts w:ascii="宋体" w:eastAsia="宋体" w:hAnsi="宋体" w:hint="eastAsia"/>
            <w:szCs w:val="21"/>
          </w:rPr>
          <w:t>（</w:t>
        </w:r>
      </w:ins>
      <w:ins w:id="284" w:author="赵 姮娟" w:date="2022-08-17T14:20:00Z">
        <w:r w:rsidR="009A5DDE">
          <w:rPr>
            <w:rFonts w:ascii="宋体" w:eastAsia="宋体" w:hAnsi="宋体" w:hint="eastAsia"/>
            <w:szCs w:val="21"/>
          </w:rPr>
          <w:t>包含舆情和司法</w:t>
        </w:r>
      </w:ins>
      <w:ins w:id="285" w:author="赵 姮娟" w:date="2022-08-17T14:21:00Z">
        <w:r w:rsidR="009A5DDE">
          <w:rPr>
            <w:rFonts w:ascii="宋体" w:eastAsia="宋体" w:hAnsi="宋体" w:hint="eastAsia"/>
            <w:szCs w:val="21"/>
          </w:rPr>
          <w:t>诚信</w:t>
        </w:r>
      </w:ins>
      <w:ins w:id="286" w:author="赵 姮娟" w:date="2022-08-17T11:08:00Z">
        <w:r w:rsidR="006835A4">
          <w:rPr>
            <w:rFonts w:ascii="宋体" w:eastAsia="宋体" w:hAnsi="宋体" w:hint="eastAsia"/>
            <w:szCs w:val="21"/>
          </w:rPr>
          <w:t>）</w:t>
        </w:r>
      </w:ins>
    </w:p>
    <w:p w14:paraId="2BFB4D02" w14:textId="5934B3E3" w:rsidR="002C6B7C" w:rsidRDefault="002C6B7C" w:rsidP="0086163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）：对于1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中提及新增的风险事件，按照严重程度进行分布统计，如果某一类严重程度的数量为0，则该类不展示</w:t>
      </w:r>
    </w:p>
    <w:p w14:paraId="4B5802FC" w14:textId="51D119E9" w:rsidR="002C6B7C" w:rsidRDefault="002C6B7C" w:rsidP="002C6B7C">
      <w:pPr>
        <w:spacing w:line="360" w:lineRule="auto"/>
        <w:rPr>
          <w:ins w:id="287" w:author="赵 姮娟" w:date="2022-08-17T11:10:00Z"/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）：</w:t>
      </w:r>
      <w:r w:rsidRPr="005317B6">
        <w:rPr>
          <w:rFonts w:ascii="宋体" w:eastAsia="宋体" w:hAnsi="宋体" w:hint="eastAsia"/>
        </w:rPr>
        <w:t>严重程度和新闻数量降序排序，列举前</w:t>
      </w:r>
      <w:ins w:id="288" w:author="赵 姮娟" w:date="2022-08-17T11:09:00Z">
        <w:r w:rsidR="006835A4">
          <w:rPr>
            <w:rFonts w:ascii="宋体" w:eastAsia="宋体" w:hAnsi="宋体" w:hint="eastAsia"/>
          </w:rPr>
          <w:t>1</w:t>
        </w:r>
        <w:r w:rsidR="006835A4">
          <w:rPr>
            <w:rFonts w:ascii="宋体" w:eastAsia="宋体" w:hAnsi="宋体"/>
          </w:rPr>
          <w:t>0</w:t>
        </w:r>
      </w:ins>
      <w:del w:id="289" w:author="赵 姮娟" w:date="2022-08-17T11:09:00Z">
        <w:r w:rsidRPr="005317B6" w:rsidDel="006835A4">
          <w:rPr>
            <w:rFonts w:ascii="宋体" w:eastAsia="宋体" w:hAnsi="宋体" w:hint="eastAsia"/>
          </w:rPr>
          <w:delText>三</w:delText>
        </w:r>
      </w:del>
      <w:proofErr w:type="gramStart"/>
      <w:r w:rsidRPr="005317B6">
        <w:rPr>
          <w:rFonts w:ascii="宋体" w:eastAsia="宋体" w:hAnsi="宋体" w:hint="eastAsia"/>
        </w:rPr>
        <w:t>个</w:t>
      </w:r>
      <w:proofErr w:type="gramEnd"/>
      <w:r w:rsidRPr="005317B6">
        <w:rPr>
          <w:rFonts w:ascii="宋体" w:eastAsia="宋体" w:hAnsi="宋体" w:hint="eastAsia"/>
        </w:rPr>
        <w:t>风险事件对应的</w:t>
      </w:r>
      <w:ins w:id="290" w:author="赵 姮娟" w:date="2022-08-17T11:09:00Z">
        <w:r w:rsidR="006835A4">
          <w:rPr>
            <w:rFonts w:ascii="宋体" w:eastAsia="宋体" w:hAnsi="宋体" w:hint="eastAsia"/>
          </w:rPr>
          <w:t>二级</w:t>
        </w:r>
      </w:ins>
      <w:r w:rsidRPr="005317B6">
        <w:rPr>
          <w:rFonts w:ascii="宋体" w:eastAsia="宋体" w:hAnsi="宋体" w:hint="eastAsia"/>
        </w:rPr>
        <w:t>标签名称</w:t>
      </w:r>
      <w:ins w:id="291" w:author="赵 姮娟" w:date="2022-08-17T14:27:00Z">
        <w:r w:rsidR="009A5DDE">
          <w:rPr>
            <w:rFonts w:ascii="宋体" w:eastAsia="宋体" w:hAnsi="宋体" w:hint="eastAsia"/>
            <w:szCs w:val="21"/>
          </w:rPr>
          <w:t>（仅新闻对应的标签）</w:t>
        </w:r>
      </w:ins>
      <w:r w:rsidRPr="005317B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且在标签名称后面标注严重程度，用括号</w:t>
      </w:r>
      <w:proofErr w:type="gramStart"/>
      <w:r>
        <w:rPr>
          <w:rFonts w:ascii="宋体" w:eastAsia="宋体" w:hAnsi="宋体" w:hint="eastAsia"/>
        </w:rPr>
        <w:t>括</w:t>
      </w:r>
      <w:proofErr w:type="gramEnd"/>
      <w:r>
        <w:rPr>
          <w:rFonts w:ascii="宋体" w:eastAsia="宋体" w:hAnsi="宋体" w:hint="eastAsia"/>
        </w:rPr>
        <w:t>起来</w:t>
      </w:r>
    </w:p>
    <w:p w14:paraId="6FAE2C53" w14:textId="77777777" w:rsidR="006835A4" w:rsidRPr="00A0028D" w:rsidRDefault="006835A4" w:rsidP="006835A4">
      <w:pPr>
        <w:spacing w:line="360" w:lineRule="auto"/>
        <w:ind w:leftChars="200" w:left="420"/>
        <w:rPr>
          <w:ins w:id="292" w:author="赵 姮娟" w:date="2022-08-17T11:10:00Z"/>
          <w:rFonts w:ascii="宋体" w:eastAsia="宋体" w:hAnsi="宋体" w:hint="eastAsia"/>
          <w:szCs w:val="21"/>
        </w:rPr>
      </w:pPr>
      <w:ins w:id="293" w:author="赵 姮娟" w:date="2022-08-17T11:10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07E75548" w14:textId="77777777" w:rsidR="006835A4" w:rsidRPr="00A0028D" w:rsidRDefault="006835A4" w:rsidP="006835A4">
      <w:pPr>
        <w:pStyle w:val="a9"/>
        <w:numPr>
          <w:ilvl w:val="0"/>
          <w:numId w:val="15"/>
        </w:numPr>
        <w:spacing w:line="360" w:lineRule="auto"/>
        <w:ind w:firstLineChars="0"/>
        <w:rPr>
          <w:ins w:id="294" w:author="赵 姮娟" w:date="2022-08-17T11:10:00Z"/>
          <w:rFonts w:ascii="宋体" w:eastAsia="宋体" w:hAnsi="宋体"/>
        </w:rPr>
      </w:pPr>
      <w:ins w:id="295" w:author="赵 姮娟" w:date="2022-08-17T11:10:00Z">
        <w:r>
          <w:rPr>
            <w:rFonts w:ascii="宋体" w:eastAsia="宋体" w:hAnsi="宋体" w:hint="eastAsia"/>
          </w:rPr>
          <w:t>二级标签取值：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Pr="00A0028D">
          <w:rPr>
            <w:rFonts w:ascii="宋体" w:eastAsia="宋体" w:hAnsi="宋体" w:hint="eastAsia"/>
          </w:rPr>
          <w:t>case_type_ii</w:t>
        </w:r>
        <w:proofErr w:type="spellEnd"/>
      </w:ins>
    </w:p>
    <w:p w14:paraId="50BF58A3" w14:textId="77777777" w:rsidR="006835A4" w:rsidRPr="00A0028D" w:rsidRDefault="006835A4" w:rsidP="006835A4">
      <w:pPr>
        <w:pStyle w:val="a9"/>
        <w:numPr>
          <w:ilvl w:val="0"/>
          <w:numId w:val="15"/>
        </w:numPr>
        <w:spacing w:line="360" w:lineRule="auto"/>
        <w:ind w:firstLineChars="0"/>
        <w:rPr>
          <w:ins w:id="296" w:author="赵 姮娟" w:date="2022-08-17T11:10:00Z"/>
          <w:rFonts w:ascii="宋体" w:eastAsia="宋体" w:hAnsi="宋体"/>
        </w:rPr>
      </w:pPr>
      <w:ins w:id="297" w:author="赵 姮娟" w:date="2022-08-17T11:10:00Z">
        <w:r w:rsidRPr="00A0028D">
          <w:rPr>
            <w:rFonts w:ascii="宋体" w:eastAsia="宋体" w:hAnsi="宋体" w:hint="eastAsia"/>
          </w:rPr>
          <w:t>严重程度</w:t>
        </w:r>
        <w:r>
          <w:rPr>
            <w:rFonts w:ascii="宋体" w:eastAsia="宋体" w:hAnsi="宋体" w:hint="eastAsia"/>
          </w:rPr>
          <w:t>取值：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r>
          <w:rPr>
            <w:rFonts w:hint="eastAsia"/>
            <w:color w:val="000000"/>
            <w:sz w:val="20"/>
            <w:szCs w:val="20"/>
            <w:shd w:val="clear" w:color="auto" w:fill="FFFFFF"/>
          </w:rPr>
          <w:t>importance</w:t>
        </w:r>
      </w:ins>
    </w:p>
    <w:p w14:paraId="73DC90DC" w14:textId="18DA386D" w:rsidR="006835A4" w:rsidRDefault="006835A4" w:rsidP="002C6B7C">
      <w:pPr>
        <w:spacing w:line="360" w:lineRule="auto"/>
        <w:rPr>
          <w:ins w:id="298" w:author="赵 姮娟" w:date="2022-08-17T11:10:00Z"/>
          <w:rFonts w:ascii="宋体" w:eastAsia="宋体" w:hAnsi="宋体"/>
          <w:szCs w:val="21"/>
        </w:rPr>
      </w:pPr>
      <w:ins w:id="299" w:author="赵 姮娟" w:date="2022-08-17T11:10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7</w:t>
        </w:r>
        <w:r>
          <w:rPr>
            <w:rFonts w:ascii="宋体" w:eastAsia="宋体" w:hAnsi="宋体" w:hint="eastAsia"/>
            <w:szCs w:val="21"/>
          </w:rPr>
          <w:t>）：若标签数量未超过1</w:t>
        </w:r>
        <w:r>
          <w:rPr>
            <w:rFonts w:ascii="宋体" w:eastAsia="宋体" w:hAnsi="宋体"/>
            <w:szCs w:val="21"/>
          </w:rPr>
          <w:t>0</w:t>
        </w:r>
        <w:r>
          <w:rPr>
            <w:rFonts w:ascii="宋体" w:eastAsia="宋体" w:hAnsi="宋体" w:hint="eastAsia"/>
            <w:szCs w:val="21"/>
          </w:rPr>
          <w:t>个，则无需展示“等”</w:t>
        </w:r>
      </w:ins>
    </w:p>
    <w:p w14:paraId="03205B1E" w14:textId="77777777" w:rsidR="006835A4" w:rsidRDefault="006835A4" w:rsidP="002C6B7C">
      <w:pPr>
        <w:spacing w:line="360" w:lineRule="auto"/>
        <w:rPr>
          <w:ins w:id="300" w:author="赵 姮娟" w:date="2022-08-17T11:12:00Z"/>
          <w:rFonts w:ascii="宋体" w:eastAsia="宋体" w:hAnsi="宋体"/>
          <w:szCs w:val="21"/>
        </w:rPr>
      </w:pPr>
      <w:ins w:id="301" w:author="赵 姮娟" w:date="2022-08-17T11:10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8</w:t>
        </w:r>
        <w:r>
          <w:rPr>
            <w:rFonts w:ascii="宋体" w:eastAsia="宋体" w:hAnsi="宋体" w:hint="eastAsia"/>
            <w:szCs w:val="21"/>
          </w:rPr>
          <w:t>）：</w:t>
        </w:r>
      </w:ins>
      <w:ins w:id="302" w:author="赵 姮娟" w:date="2022-08-17T11:11:00Z">
        <w:r>
          <w:rPr>
            <w:rFonts w:ascii="宋体" w:eastAsia="宋体" w:hAnsi="宋体" w:hint="eastAsia"/>
            <w:szCs w:val="21"/>
          </w:rPr>
          <w:t>若是关联方命中了异动调整规则（即风险预警=</w:t>
        </w:r>
        <w:r>
          <w:rPr>
            <w:rFonts w:ascii="宋体" w:eastAsia="宋体" w:hAnsi="宋体"/>
            <w:szCs w:val="21"/>
          </w:rPr>
          <w:t>2</w:t>
        </w:r>
        <w:r>
          <w:rPr>
            <w:rFonts w:ascii="宋体" w:eastAsia="宋体" w:hAnsi="宋体" w:hint="eastAsia"/>
            <w:szCs w:val="21"/>
          </w:rPr>
          <w:t>），则展示该句话，若是关联</w:t>
        </w:r>
        <w:proofErr w:type="gramStart"/>
        <w:r>
          <w:rPr>
            <w:rFonts w:ascii="宋体" w:eastAsia="宋体" w:hAnsi="宋体" w:hint="eastAsia"/>
            <w:szCs w:val="21"/>
          </w:rPr>
          <w:t>方数量</w:t>
        </w:r>
        <w:proofErr w:type="gramEnd"/>
        <w:r>
          <w:rPr>
            <w:rFonts w:ascii="宋体" w:eastAsia="宋体" w:hAnsi="宋体" w:hint="eastAsia"/>
            <w:szCs w:val="21"/>
          </w:rPr>
          <w:t>超过1个，则关联方企业名称之间用</w:t>
        </w:r>
      </w:ins>
      <w:ins w:id="303" w:author="赵 姮娟" w:date="2022-08-17T11:12:00Z">
        <w:r>
          <w:rPr>
            <w:rFonts w:ascii="宋体" w:eastAsia="宋体" w:hAnsi="宋体" w:hint="eastAsia"/>
            <w:szCs w:val="21"/>
          </w:rPr>
          <w:t>顿号分隔</w:t>
        </w:r>
      </w:ins>
    </w:p>
    <w:p w14:paraId="7D3EA8CC" w14:textId="26D512DD" w:rsidR="006835A4" w:rsidRDefault="006835A4" w:rsidP="00A81D60">
      <w:pPr>
        <w:spacing w:line="360" w:lineRule="auto"/>
        <w:ind w:leftChars="200" w:left="420"/>
        <w:rPr>
          <w:ins w:id="304" w:author="赵 姮娟" w:date="2022-08-17T11:13:00Z"/>
          <w:rFonts w:ascii="宋体" w:eastAsia="宋体" w:hAnsi="宋体"/>
          <w:szCs w:val="21"/>
        </w:rPr>
      </w:pPr>
      <w:ins w:id="305" w:author="赵 姮娟" w:date="2022-08-17T11:12:00Z">
        <w:r>
          <w:rPr>
            <w:rFonts w:ascii="宋体" w:eastAsia="宋体" w:hAnsi="宋体" w:hint="eastAsia"/>
            <w:szCs w:val="21"/>
          </w:rPr>
          <w:t>示例为：深圳恒大材料设备有限公司、广州是</w:t>
        </w:r>
        <w:proofErr w:type="gramStart"/>
        <w:r>
          <w:rPr>
            <w:rFonts w:ascii="宋体" w:eastAsia="宋体" w:hAnsi="宋体" w:hint="eastAsia"/>
            <w:szCs w:val="21"/>
          </w:rPr>
          <w:t>凯</w:t>
        </w:r>
        <w:proofErr w:type="gramEnd"/>
        <w:r>
          <w:rPr>
            <w:rFonts w:ascii="宋体" w:eastAsia="宋体" w:hAnsi="宋体" w:hint="eastAsia"/>
            <w:szCs w:val="21"/>
          </w:rPr>
          <w:t>隆置业有限公司命中了重大风险事件</w:t>
        </w:r>
      </w:ins>
      <w:ins w:id="306" w:author="赵 姮娟" w:date="2022-08-17T11:13:00Z">
        <w:r w:rsidR="00A81D60">
          <w:rPr>
            <w:rFonts w:ascii="宋体" w:eastAsia="宋体" w:hAnsi="宋体" w:hint="eastAsia"/>
            <w:szCs w:val="21"/>
          </w:rPr>
          <w:t>，</w:t>
        </w:r>
      </w:ins>
    </w:p>
    <w:p w14:paraId="3D7E99A5" w14:textId="5AAE9202" w:rsidR="00A81D60" w:rsidRDefault="00A81D60" w:rsidP="00A81D60">
      <w:pPr>
        <w:spacing w:line="360" w:lineRule="auto"/>
        <w:rPr>
          <w:ins w:id="307" w:author="赵 姮娟" w:date="2022-08-17T11:13:00Z"/>
          <w:rFonts w:ascii="宋体" w:eastAsia="宋体" w:hAnsi="宋体"/>
          <w:szCs w:val="21"/>
        </w:rPr>
      </w:pPr>
      <w:ins w:id="308" w:author="赵 姮娟" w:date="2022-08-17T11:13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9</w:t>
        </w:r>
        <w:r>
          <w:rPr>
            <w:rFonts w:ascii="宋体" w:eastAsia="宋体" w:hAnsi="宋体" w:hint="eastAsia"/>
            <w:szCs w:val="21"/>
          </w:rPr>
          <w:t>）：展示（补</w:t>
        </w:r>
        <w:r>
          <w:rPr>
            <w:rFonts w:ascii="宋体" w:eastAsia="宋体" w:hAnsi="宋体"/>
            <w:szCs w:val="21"/>
          </w:rPr>
          <w:t>8</w:t>
        </w:r>
        <w:r>
          <w:rPr>
            <w:rFonts w:ascii="宋体" w:eastAsia="宋体" w:hAnsi="宋体" w:hint="eastAsia"/>
            <w:szCs w:val="21"/>
          </w:rPr>
          <w:t>）中对应的具体重大风险事件标签名称，可按照标签对应的</w:t>
        </w:r>
      </w:ins>
      <w:ins w:id="309" w:author="赵 姮娟" w:date="2022-08-17T11:14:00Z">
        <w:r>
          <w:rPr>
            <w:rFonts w:ascii="宋体" w:eastAsia="宋体" w:hAnsi="宋体" w:hint="eastAsia"/>
            <w:szCs w:val="21"/>
          </w:rPr>
          <w:t>数据类型（舆情&gt;司法&gt;诚信）、事件</w:t>
        </w:r>
      </w:ins>
      <w:ins w:id="310" w:author="赵 姮娟" w:date="2022-08-17T11:13:00Z">
        <w:r>
          <w:rPr>
            <w:rFonts w:ascii="宋体" w:eastAsia="宋体" w:hAnsi="宋体" w:hint="eastAsia"/>
            <w:szCs w:val="21"/>
          </w:rPr>
          <w:t>数量降序排序，依次展示标签名称</w:t>
        </w:r>
      </w:ins>
    </w:p>
    <w:p w14:paraId="3CD9281B" w14:textId="77777777" w:rsidR="00A81D60" w:rsidRPr="00A0028D" w:rsidRDefault="00A81D60" w:rsidP="00A81D60">
      <w:pPr>
        <w:spacing w:line="360" w:lineRule="auto"/>
        <w:ind w:leftChars="200" w:left="420"/>
        <w:rPr>
          <w:ins w:id="311" w:author="赵 姮娟" w:date="2022-08-17T11:13:00Z"/>
          <w:rFonts w:ascii="宋体" w:eastAsia="宋体" w:hAnsi="宋体" w:hint="eastAsia"/>
          <w:szCs w:val="21"/>
        </w:rPr>
      </w:pPr>
      <w:ins w:id="312" w:author="赵 姮娟" w:date="2022-08-17T11:13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57416FC5" w14:textId="6D3F4021" w:rsidR="00A81D60" w:rsidRPr="001C18EC" w:rsidRDefault="00A81D60" w:rsidP="00A81D60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hint="eastAsia"/>
        </w:rPr>
        <w:pPrChange w:id="313" w:author="赵 姮娟" w:date="2022-08-17T11:13:00Z">
          <w:pPr>
            <w:spacing w:line="360" w:lineRule="auto"/>
          </w:pPr>
        </w:pPrChange>
      </w:pPr>
      <w:ins w:id="314" w:author="赵 姮娟" w:date="2022-08-17T11:13:00Z">
        <w:r>
          <w:rPr>
            <w:rFonts w:ascii="宋体" w:eastAsia="宋体" w:hAnsi="宋体" w:hint="eastAsia"/>
            <w:szCs w:val="21"/>
          </w:rPr>
          <w:t>具体标签名称取自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Pr="00A0028D">
          <w:rPr>
            <w:rFonts w:ascii="宋体" w:eastAsia="宋体" w:hAnsi="宋体" w:hint="eastAsia"/>
          </w:rPr>
          <w:t>case_type_ii</w:t>
        </w:r>
      </w:ins>
      <w:proofErr w:type="spellEnd"/>
    </w:p>
    <w:p w14:paraId="0D493A77" w14:textId="4EC55239" w:rsidR="002C6B7C" w:rsidRDefault="002C6B7C" w:rsidP="0086163A">
      <w:pPr>
        <w:spacing w:line="360" w:lineRule="auto"/>
        <w:rPr>
          <w:ins w:id="315" w:author="赵 姮娟" w:date="2022-08-17T13:00:00Z"/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）：列出第二段</w:t>
      </w:r>
      <w:ins w:id="316" w:author="赵 姮娟" w:date="2022-08-17T13:02:00Z">
        <w:r w:rsidR="00C34013">
          <w:rPr>
            <w:rFonts w:ascii="宋体" w:eastAsia="宋体" w:hAnsi="宋体" w:hint="eastAsia"/>
          </w:rPr>
          <w:t>（7）</w:t>
        </w:r>
      </w:ins>
      <w:r>
        <w:rPr>
          <w:rFonts w:ascii="宋体" w:eastAsia="宋体" w:hAnsi="宋体" w:hint="eastAsia"/>
          <w:szCs w:val="21"/>
        </w:rPr>
        <w:t>中</w:t>
      </w:r>
      <w:del w:id="317" w:author="赵 姮娟" w:date="2022-08-17T13:02:00Z">
        <w:r w:rsidDel="00C34013">
          <w:rPr>
            <w:rFonts w:ascii="宋体" w:eastAsia="宋体" w:hAnsi="宋体" w:hint="eastAsia"/>
            <w:szCs w:val="21"/>
          </w:rPr>
          <w:delText>新增</w:delText>
        </w:r>
      </w:del>
      <w:r>
        <w:rPr>
          <w:rFonts w:ascii="宋体" w:eastAsia="宋体" w:hAnsi="宋体" w:hint="eastAsia"/>
          <w:szCs w:val="21"/>
        </w:rPr>
        <w:t>事件对应的一级标签类别</w:t>
      </w:r>
    </w:p>
    <w:p w14:paraId="4F737413" w14:textId="77777777" w:rsidR="00C34013" w:rsidRPr="00A0028D" w:rsidRDefault="00C34013" w:rsidP="00C34013">
      <w:pPr>
        <w:spacing w:line="360" w:lineRule="auto"/>
        <w:ind w:leftChars="200" w:left="420"/>
        <w:rPr>
          <w:ins w:id="318" w:author="赵 姮娟" w:date="2022-08-17T13:00:00Z"/>
          <w:rFonts w:ascii="宋体" w:eastAsia="宋体" w:hAnsi="宋体" w:hint="eastAsia"/>
          <w:szCs w:val="21"/>
        </w:rPr>
      </w:pPr>
      <w:ins w:id="319" w:author="赵 姮娟" w:date="2022-08-17T13:00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50F483DC" w14:textId="45E596F6" w:rsidR="00C34013" w:rsidRPr="00C34013" w:rsidRDefault="00C34013" w:rsidP="0086163A">
      <w:pPr>
        <w:pStyle w:val="a9"/>
        <w:numPr>
          <w:ilvl w:val="0"/>
          <w:numId w:val="15"/>
        </w:numPr>
        <w:spacing w:line="360" w:lineRule="auto"/>
        <w:ind w:firstLineChars="0"/>
        <w:rPr>
          <w:ins w:id="320" w:author="赵 姮娟" w:date="2022-08-17T12:59:00Z"/>
          <w:rFonts w:ascii="宋体" w:eastAsia="宋体" w:hAnsi="宋体" w:hint="eastAsia"/>
          <w:rPrChange w:id="321" w:author="赵 姮娟" w:date="2022-08-17T13:00:00Z">
            <w:rPr>
              <w:ins w:id="322" w:author="赵 姮娟" w:date="2022-08-17T12:59:00Z"/>
              <w:rFonts w:hint="eastAsia"/>
            </w:rPr>
          </w:rPrChange>
        </w:rPr>
        <w:pPrChange w:id="323" w:author="赵 姮娟" w:date="2022-08-17T13:00:00Z">
          <w:pPr>
            <w:spacing w:line="360" w:lineRule="auto"/>
          </w:pPr>
        </w:pPrChange>
      </w:pPr>
      <w:ins w:id="324" w:author="赵 姮娟" w:date="2022-08-17T13:00:00Z">
        <w:r>
          <w:rPr>
            <w:rFonts w:ascii="宋体" w:eastAsia="宋体" w:hAnsi="宋体" w:hint="eastAsia"/>
            <w:szCs w:val="21"/>
          </w:rPr>
          <w:t>具体一级标签类别取自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Pr="00A0028D">
          <w:rPr>
            <w:rFonts w:ascii="宋体" w:eastAsia="宋体" w:hAnsi="宋体" w:hint="eastAsia"/>
          </w:rPr>
          <w:t>case_type</w:t>
        </w:r>
      </w:ins>
      <w:proofErr w:type="spellEnd"/>
    </w:p>
    <w:p w14:paraId="625C2D34" w14:textId="563C01FA" w:rsidR="00C34013" w:rsidRDefault="00C34013" w:rsidP="0086163A">
      <w:pPr>
        <w:spacing w:line="360" w:lineRule="auto"/>
        <w:rPr>
          <w:ins w:id="325" w:author="赵 姮娟" w:date="2022-08-17T13:01:00Z"/>
          <w:rFonts w:ascii="宋体" w:eastAsia="宋体" w:hAnsi="宋体"/>
          <w:szCs w:val="21"/>
        </w:rPr>
      </w:pPr>
      <w:ins w:id="326" w:author="赵 姮娟" w:date="2022-08-17T12:59:00Z"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10</w:t>
        </w:r>
        <w:r>
          <w:rPr>
            <w:rFonts w:ascii="宋体" w:eastAsia="宋体" w:hAnsi="宋体" w:hint="eastAsia"/>
            <w:szCs w:val="21"/>
          </w:rPr>
          <w:t>）：列出第二段</w:t>
        </w:r>
      </w:ins>
      <w:ins w:id="327" w:author="赵 姮娟" w:date="2022-08-17T13:00:00Z">
        <w:r>
          <w:rPr>
            <w:rFonts w:ascii="宋体" w:eastAsia="宋体" w:hAnsi="宋体" w:hint="eastAsia"/>
            <w:szCs w:val="21"/>
          </w:rPr>
          <w:t>（补</w:t>
        </w:r>
      </w:ins>
      <w:ins w:id="328" w:author="赵 姮娟" w:date="2022-08-17T13:04:00Z">
        <w:r>
          <w:rPr>
            <w:rFonts w:ascii="宋体" w:eastAsia="宋体" w:hAnsi="宋体"/>
            <w:szCs w:val="21"/>
          </w:rPr>
          <w:t>6</w:t>
        </w:r>
      </w:ins>
      <w:ins w:id="329" w:author="赵 姮娟" w:date="2022-08-17T13:00:00Z">
        <w:r>
          <w:rPr>
            <w:rFonts w:ascii="宋体" w:eastAsia="宋体" w:hAnsi="宋体" w:hint="eastAsia"/>
            <w:szCs w:val="21"/>
          </w:rPr>
          <w:t>）中司法和诚信部分对应的一级标签类别</w:t>
        </w:r>
      </w:ins>
      <w:ins w:id="330" w:author="赵 姮娟" w:date="2022-08-17T13:05:00Z">
        <w:r>
          <w:rPr>
            <w:rFonts w:ascii="宋体" w:eastAsia="宋体" w:hAnsi="宋体" w:hint="eastAsia"/>
            <w:szCs w:val="21"/>
          </w:rPr>
          <w:t>，若（补</w:t>
        </w:r>
        <w:r>
          <w:rPr>
            <w:rFonts w:ascii="宋体" w:eastAsia="宋体" w:hAnsi="宋体"/>
            <w:szCs w:val="21"/>
          </w:rPr>
          <w:t>6</w:t>
        </w:r>
        <w:r>
          <w:rPr>
            <w:rFonts w:ascii="宋体" w:eastAsia="宋体" w:hAnsi="宋体" w:hint="eastAsia"/>
            <w:szCs w:val="21"/>
          </w:rPr>
          <w:t>）不存在，则该句话不展示</w:t>
        </w:r>
      </w:ins>
    </w:p>
    <w:p w14:paraId="1B078422" w14:textId="77777777" w:rsidR="00C34013" w:rsidRPr="00A0028D" w:rsidRDefault="00C34013" w:rsidP="00C34013">
      <w:pPr>
        <w:spacing w:line="360" w:lineRule="auto"/>
        <w:ind w:leftChars="200" w:left="420"/>
        <w:rPr>
          <w:ins w:id="331" w:author="赵 姮娟" w:date="2022-08-17T13:01:00Z"/>
          <w:rFonts w:ascii="宋体" w:eastAsia="宋体" w:hAnsi="宋体" w:hint="eastAsia"/>
          <w:szCs w:val="21"/>
        </w:rPr>
      </w:pPr>
      <w:ins w:id="332" w:author="赵 姮娟" w:date="2022-08-17T13:01:00Z">
        <w:r>
          <w:rPr>
            <w:rFonts w:ascii="宋体" w:eastAsia="宋体" w:hAnsi="宋体" w:hint="eastAsia"/>
            <w:szCs w:val="21"/>
          </w:rPr>
          <w:t>补充说明：</w:t>
        </w:r>
      </w:ins>
    </w:p>
    <w:p w14:paraId="24F66182" w14:textId="1FBEC42E" w:rsidR="00C34013" w:rsidRPr="001C18EC" w:rsidRDefault="00C34013" w:rsidP="0086163A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hint="eastAsia"/>
        </w:rPr>
        <w:pPrChange w:id="333" w:author="赵 姮娟" w:date="2022-08-17T13:01:00Z">
          <w:pPr>
            <w:spacing w:line="360" w:lineRule="auto"/>
          </w:pPr>
        </w:pPrChange>
      </w:pPr>
      <w:ins w:id="334" w:author="赵 姮娟" w:date="2022-08-17T13:01:00Z">
        <w:r>
          <w:rPr>
            <w:rFonts w:ascii="宋体" w:eastAsia="宋体" w:hAnsi="宋体" w:hint="eastAsia"/>
            <w:szCs w:val="21"/>
          </w:rPr>
          <w:t>具体一级标签类别取自</w:t>
        </w:r>
        <w:r>
          <w:rPr>
            <w:rFonts w:ascii="Helvetica" w:hAnsi="Helvetica" w:cs="Helvetica"/>
            <w:color w:val="000000"/>
            <w:sz w:val="22"/>
            <w:shd w:val="clear" w:color="auto" w:fill="FFFFFF"/>
          </w:rPr>
          <w:t>OPINION_RISK_INFO</w:t>
        </w:r>
        <w:r>
          <w:rPr>
            <w:rFonts w:ascii="Helvetica" w:hAnsi="Helvetica" w:cs="Helvetica" w:hint="eastAsia"/>
            <w:color w:val="000000"/>
            <w:sz w:val="22"/>
            <w:shd w:val="clear" w:color="auto" w:fill="FFFFFF"/>
          </w:rPr>
          <w:t>表</w:t>
        </w:r>
        <w:proofErr w:type="spellStart"/>
        <w:r w:rsidRPr="00A0028D">
          <w:rPr>
            <w:rFonts w:ascii="宋体" w:eastAsia="宋体" w:hAnsi="宋体" w:hint="eastAsia"/>
          </w:rPr>
          <w:t>case_type</w:t>
        </w:r>
      </w:ins>
      <w:proofErr w:type="spellEnd"/>
    </w:p>
    <w:p w14:paraId="15B5A89E" w14:textId="6F63B9C4" w:rsidR="002C6B7C" w:rsidRDefault="002C6B7C" w:rsidP="0086163A">
      <w:pPr>
        <w:spacing w:line="360" w:lineRule="auto"/>
        <w:rPr>
          <w:ins w:id="335" w:author="赵 姮娟" w:date="2022-08-17T13:09:00Z"/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）：</w:t>
      </w:r>
      <w:proofErr w:type="gramStart"/>
      <w:r>
        <w:rPr>
          <w:rFonts w:ascii="宋体" w:eastAsia="宋体" w:hAnsi="宋体" w:hint="eastAsia"/>
          <w:szCs w:val="21"/>
        </w:rPr>
        <w:t>列出第</w:t>
      </w:r>
      <w:proofErr w:type="gramEnd"/>
      <w:r>
        <w:rPr>
          <w:rFonts w:ascii="宋体" w:eastAsia="宋体" w:hAnsi="宋体" w:hint="eastAsia"/>
          <w:szCs w:val="21"/>
        </w:rPr>
        <w:t>三段</w:t>
      </w:r>
      <w:ins w:id="336" w:author="赵 姮娟" w:date="2022-08-17T13:02:00Z">
        <w:r w:rsidR="00C34013" w:rsidRPr="005317B6">
          <w:rPr>
            <w:rFonts w:ascii="宋体" w:eastAsia="宋体" w:hAnsi="宋体" w:hint="eastAsia"/>
          </w:rPr>
          <w:t>（</w:t>
        </w:r>
        <w:r w:rsidR="00C34013" w:rsidRPr="005317B6">
          <w:rPr>
            <w:rFonts w:ascii="宋体" w:eastAsia="宋体" w:hAnsi="宋体"/>
          </w:rPr>
          <w:t>14</w:t>
        </w:r>
        <w:r w:rsidR="00C34013" w:rsidRPr="005317B6">
          <w:rPr>
            <w:rFonts w:ascii="宋体" w:eastAsia="宋体" w:hAnsi="宋体" w:hint="eastAsia"/>
          </w:rPr>
          <w:t>）</w:t>
        </w:r>
      </w:ins>
      <w:r>
        <w:rPr>
          <w:rFonts w:ascii="宋体" w:eastAsia="宋体" w:hAnsi="宋体" w:hint="eastAsia"/>
          <w:szCs w:val="21"/>
        </w:rPr>
        <w:t>中</w:t>
      </w:r>
      <w:del w:id="337" w:author="赵 姮娟" w:date="2022-08-17T13:02:00Z">
        <w:r w:rsidDel="00C34013">
          <w:rPr>
            <w:rFonts w:ascii="宋体" w:eastAsia="宋体" w:hAnsi="宋体" w:hint="eastAsia"/>
            <w:szCs w:val="21"/>
          </w:rPr>
          <w:delText>新增</w:delText>
        </w:r>
      </w:del>
      <w:r>
        <w:rPr>
          <w:rFonts w:ascii="宋体" w:eastAsia="宋体" w:hAnsi="宋体" w:hint="eastAsia"/>
          <w:szCs w:val="21"/>
        </w:rPr>
        <w:t>事件对应的一级标签类别</w:t>
      </w:r>
      <w:ins w:id="338" w:author="赵 姮娟" w:date="2022-08-17T13:02:00Z">
        <w:r w:rsidR="00C34013">
          <w:rPr>
            <w:rFonts w:ascii="宋体" w:eastAsia="宋体" w:hAnsi="宋体" w:hint="eastAsia"/>
            <w:szCs w:val="21"/>
          </w:rPr>
          <w:t>，</w:t>
        </w:r>
      </w:ins>
      <w:ins w:id="339" w:author="赵 姮娟" w:date="2022-08-17T13:03:00Z">
        <w:r w:rsidR="00C34013">
          <w:rPr>
            <w:rFonts w:ascii="宋体" w:eastAsia="宋体" w:hAnsi="宋体" w:hint="eastAsia"/>
            <w:szCs w:val="21"/>
          </w:rPr>
          <w:t>如果关联方也命中了司法诚信规则，</w:t>
        </w:r>
      </w:ins>
      <w:ins w:id="340" w:author="赵 姮娟" w:date="2022-08-17T13:07:00Z">
        <w:r w:rsidR="00A6551E">
          <w:rPr>
            <w:rFonts w:ascii="宋体" w:eastAsia="宋体" w:hAnsi="宋体" w:hint="eastAsia"/>
            <w:szCs w:val="21"/>
          </w:rPr>
          <w:t>（补</w:t>
        </w:r>
        <w:r w:rsidR="00A6551E">
          <w:rPr>
            <w:rFonts w:ascii="宋体" w:eastAsia="宋体" w:hAnsi="宋体"/>
            <w:szCs w:val="21"/>
          </w:rPr>
          <w:t>11</w:t>
        </w:r>
        <w:r w:rsidR="00A6551E">
          <w:rPr>
            <w:rFonts w:ascii="宋体" w:eastAsia="宋体" w:hAnsi="宋体" w:hint="eastAsia"/>
            <w:szCs w:val="21"/>
          </w:rPr>
          <w:t>）：</w:t>
        </w:r>
        <w:proofErr w:type="gramStart"/>
        <w:r w:rsidR="00A6551E">
          <w:rPr>
            <w:rFonts w:ascii="宋体" w:eastAsia="宋体" w:hAnsi="宋体" w:hint="eastAsia"/>
            <w:szCs w:val="21"/>
          </w:rPr>
          <w:t>列出第</w:t>
        </w:r>
        <w:proofErr w:type="gramEnd"/>
        <w:r w:rsidR="00A6551E">
          <w:rPr>
            <w:rFonts w:ascii="宋体" w:eastAsia="宋体" w:hAnsi="宋体" w:hint="eastAsia"/>
            <w:szCs w:val="21"/>
          </w:rPr>
          <w:t>三段（补</w:t>
        </w:r>
        <w:r w:rsidR="00A6551E">
          <w:rPr>
            <w:rFonts w:ascii="宋体" w:eastAsia="宋体" w:hAnsi="宋体"/>
            <w:szCs w:val="21"/>
          </w:rPr>
          <w:t>9</w:t>
        </w:r>
        <w:r w:rsidR="00A6551E">
          <w:rPr>
            <w:rFonts w:ascii="宋体" w:eastAsia="宋体" w:hAnsi="宋体" w:hint="eastAsia"/>
            <w:szCs w:val="21"/>
          </w:rPr>
          <w:t>）中司法和诚信部分对应的一级标签类别，若（补</w:t>
        </w:r>
        <w:r w:rsidR="00A6551E">
          <w:rPr>
            <w:rFonts w:ascii="宋体" w:eastAsia="宋体" w:hAnsi="宋体"/>
            <w:szCs w:val="21"/>
          </w:rPr>
          <w:t>9</w:t>
        </w:r>
        <w:r w:rsidR="00A6551E">
          <w:rPr>
            <w:rFonts w:ascii="宋体" w:eastAsia="宋体" w:hAnsi="宋体" w:hint="eastAsia"/>
            <w:szCs w:val="21"/>
          </w:rPr>
          <w:t>）不存在，则该句话不展示</w:t>
        </w:r>
      </w:ins>
    </w:p>
    <w:p w14:paraId="4EE5FB74" w14:textId="1301B994" w:rsidR="00D07842" w:rsidRDefault="00D07842" w:rsidP="00D07842">
      <w:pPr>
        <w:pStyle w:val="4"/>
        <w:rPr>
          <w:ins w:id="341" w:author="赵 姮娟" w:date="2022-08-17T13:10:00Z"/>
        </w:rPr>
        <w:pPrChange w:id="342" w:author="赵 姮娟" w:date="2022-08-17T13:10:00Z">
          <w:pPr>
            <w:spacing w:line="360" w:lineRule="auto"/>
          </w:pPr>
        </w:pPrChange>
      </w:pPr>
      <w:ins w:id="343" w:author="赵 姮娟" w:date="2022-08-17T13:10:00Z">
        <w:r>
          <w:lastRenderedPageBreak/>
          <w:t>3.2.</w:t>
        </w:r>
      </w:ins>
      <w:ins w:id="344" w:author="赵 姮娟" w:date="2022-08-17T13:12:00Z">
        <w:r w:rsidR="00363D14">
          <w:t>2</w:t>
        </w:r>
      </w:ins>
      <w:ins w:id="345" w:author="赵 姮娟" w:date="2022-08-17T13:10:00Z">
        <w:r>
          <w:t xml:space="preserve"> </w:t>
        </w:r>
      </w:ins>
      <w:ins w:id="346" w:author="赵 姮娟" w:date="2022-08-17T13:09:00Z">
        <w:r>
          <w:rPr>
            <w:rFonts w:hint="eastAsia"/>
          </w:rPr>
          <w:t>归因</w:t>
        </w:r>
      </w:ins>
      <w:ins w:id="347" w:author="赵 姮娟" w:date="2022-08-17T13:10:00Z">
        <w:r>
          <w:rPr>
            <w:rFonts w:hint="eastAsia"/>
          </w:rPr>
          <w:t>特殊情形</w:t>
        </w:r>
      </w:ins>
    </w:p>
    <w:p w14:paraId="21459A64" w14:textId="090DA082" w:rsidR="00D07842" w:rsidRDefault="00D07842" w:rsidP="00363D14">
      <w:pPr>
        <w:rPr>
          <w:ins w:id="348" w:author="赵 姮娟" w:date="2022-08-17T13:29:00Z"/>
        </w:rPr>
      </w:pPr>
      <w:ins w:id="349" w:author="赵 姮娟" w:date="2022-08-17T13:10:00Z">
        <w:r w:rsidRPr="006C05C9">
          <w:rPr>
            <w:rFonts w:hint="eastAsia"/>
            <w:b/>
            <w:bCs/>
            <w:rPrChange w:id="350" w:author="赵 姮娟" w:date="2022-08-17T13:31:00Z">
              <w:rPr>
                <w:rFonts w:hint="eastAsia"/>
              </w:rPr>
            </w:rPrChange>
          </w:rPr>
          <w:t>情形1：</w:t>
        </w:r>
      </w:ins>
      <w:ins w:id="351" w:author="赵 姮娟" w:date="2022-08-17T13:12:00Z">
        <w:r w:rsidR="00363D14" w:rsidRPr="001C18EC">
          <w:rPr>
            <w:rFonts w:hint="eastAsia"/>
            <w:b/>
            <w:bCs/>
            <w:rPrChange w:id="352" w:author="赵 姮娟" w:date="2022-08-17T13:48:00Z">
              <w:rPr>
                <w:rFonts w:hint="eastAsia"/>
              </w:rPr>
            </w:rPrChange>
          </w:rPr>
          <w:t>若是</w:t>
        </w:r>
      </w:ins>
      <w:ins w:id="353" w:author="赵 姮娟" w:date="2022-08-17T13:13:00Z">
        <w:r w:rsidR="00363D14" w:rsidRPr="001C18EC">
          <w:rPr>
            <w:rFonts w:hint="eastAsia"/>
            <w:b/>
            <w:bCs/>
            <w:rPrChange w:id="354" w:author="赵 姮娟" w:date="2022-08-17T13:48:00Z">
              <w:rPr>
                <w:rFonts w:hint="eastAsia"/>
              </w:rPr>
            </w:rPrChange>
          </w:rPr>
          <w:t>关联方的综合舆情分为</w:t>
        </w:r>
      </w:ins>
      <w:ins w:id="355" w:author="赵 姮娟" w:date="2022-08-17T13:14:00Z">
        <w:r w:rsidR="00363D14" w:rsidRPr="001C18EC">
          <w:rPr>
            <w:rFonts w:hint="eastAsia"/>
            <w:b/>
            <w:bCs/>
            <w:rPrChange w:id="356" w:author="赵 姮娟" w:date="2022-08-17T13:48:00Z">
              <w:rPr>
                <w:rFonts w:hint="eastAsia"/>
              </w:rPr>
            </w:rPrChange>
          </w:rPr>
          <w:t>0，即</w:t>
        </w:r>
      </w:ins>
      <w:ins w:id="357" w:author="赵 姮娟" w:date="2022-08-17T13:13:00Z">
        <w:r w:rsidR="00363D14" w:rsidRPr="001C18EC">
          <w:rPr>
            <w:rFonts w:hint="eastAsia"/>
            <w:b/>
            <w:bCs/>
            <w:rPrChange w:id="358" w:author="赵 姮娟" w:date="2022-08-17T13:48:00Z">
              <w:rPr>
                <w:rFonts w:hint="eastAsia"/>
              </w:rPr>
            </w:rPrChange>
          </w:rPr>
          <w:t>公式中第二部分+第三部分为0</w:t>
        </w:r>
      </w:ins>
      <w:ins w:id="359" w:author="赵 姮娟" w:date="2022-08-17T13:14:00Z">
        <w:r w:rsidR="00363D14" w:rsidRPr="001C18EC">
          <w:rPr>
            <w:rFonts w:hint="eastAsia"/>
            <w:b/>
            <w:bCs/>
            <w:rPrChange w:id="360" w:author="赵 姮娟" w:date="2022-08-17T13:48:00Z">
              <w:rPr>
                <w:rFonts w:hint="eastAsia"/>
              </w:rPr>
            </w:rPrChange>
          </w:rPr>
          <w:t>，</w:t>
        </w:r>
      </w:ins>
      <w:ins w:id="361" w:author="赵 姮娟" w:date="2022-08-17T13:28:00Z">
        <w:r w:rsidR="006C05C9" w:rsidRPr="001C18EC">
          <w:rPr>
            <w:rFonts w:hint="eastAsia"/>
            <w:b/>
            <w:bCs/>
            <w:rPrChange w:id="362" w:author="赵 姮娟" w:date="2022-08-17T13:48:00Z">
              <w:rPr>
                <w:rFonts w:hint="eastAsia"/>
              </w:rPr>
            </w:rPrChange>
          </w:rPr>
          <w:t>则整个第三段不展示，第四段</w:t>
        </w:r>
      </w:ins>
      <w:ins w:id="363" w:author="赵 姮娟" w:date="2022-08-17T13:29:00Z">
        <w:r w:rsidR="006C05C9" w:rsidRPr="001C18EC">
          <w:rPr>
            <w:rFonts w:hint="eastAsia"/>
            <w:b/>
            <w:bCs/>
            <w:rPrChange w:id="364" w:author="赵 姮娟" w:date="2022-08-17T13:48:00Z">
              <w:rPr>
                <w:rFonts w:hint="eastAsia"/>
              </w:rPr>
            </w:rPrChange>
          </w:rPr>
          <w:t>中</w:t>
        </w:r>
      </w:ins>
      <w:ins w:id="365" w:author="赵 姮娟" w:date="2022-08-17T13:48:00Z">
        <w:r w:rsidR="001C18EC" w:rsidRPr="001C18EC">
          <w:rPr>
            <w:rFonts w:hint="eastAsia"/>
            <w:b/>
            <w:bCs/>
            <w:rPrChange w:id="366" w:author="赵 姮娟" w:date="2022-08-17T13:48:00Z">
              <w:rPr>
                <w:rFonts w:hint="eastAsia"/>
              </w:rPr>
            </w:rPrChange>
          </w:rPr>
          <w:t>仅展示</w:t>
        </w:r>
      </w:ins>
      <w:ins w:id="367" w:author="赵 姮娟" w:date="2022-08-17T13:29:00Z">
        <w:r w:rsidR="006C05C9" w:rsidRPr="001C18EC">
          <w:rPr>
            <w:rFonts w:hint="eastAsia"/>
            <w:b/>
            <w:bCs/>
            <w:rPrChange w:id="368" w:author="赵 姮娟" w:date="2022-08-17T13:48:00Z">
              <w:rPr>
                <w:rFonts w:hint="eastAsia"/>
              </w:rPr>
            </w:rPrChange>
          </w:rPr>
          <w:t>（1</w:t>
        </w:r>
        <w:r w:rsidR="006C05C9" w:rsidRPr="001C18EC">
          <w:rPr>
            <w:b/>
            <w:bCs/>
            <w:rPrChange w:id="369" w:author="赵 姮娟" w:date="2022-08-17T13:48:00Z">
              <w:rPr/>
            </w:rPrChange>
          </w:rPr>
          <w:t>5</w:t>
        </w:r>
        <w:r w:rsidR="006C05C9" w:rsidRPr="001C18EC">
          <w:rPr>
            <w:rFonts w:hint="eastAsia"/>
            <w:b/>
            <w:bCs/>
            <w:rPrChange w:id="370" w:author="赵 姮娟" w:date="2022-08-17T13:48:00Z">
              <w:rPr>
                <w:rFonts w:hint="eastAsia"/>
              </w:rPr>
            </w:rPrChange>
          </w:rPr>
          <w:t>）和（补1</w:t>
        </w:r>
        <w:r w:rsidR="006C05C9" w:rsidRPr="001C18EC">
          <w:rPr>
            <w:b/>
            <w:bCs/>
            <w:rPrChange w:id="371" w:author="赵 姮娟" w:date="2022-08-17T13:48:00Z">
              <w:rPr/>
            </w:rPrChange>
          </w:rPr>
          <w:t>0</w:t>
        </w:r>
        <w:r w:rsidR="006C05C9" w:rsidRPr="001C18EC">
          <w:rPr>
            <w:rFonts w:hint="eastAsia"/>
            <w:b/>
            <w:bCs/>
            <w:rPrChange w:id="372" w:author="赵 姮娟" w:date="2022-08-17T13:48:00Z">
              <w:rPr>
                <w:rFonts w:hint="eastAsia"/>
              </w:rPr>
            </w:rPrChange>
          </w:rPr>
          <w:t>）</w:t>
        </w:r>
      </w:ins>
      <w:ins w:id="373" w:author="赵 姮娟" w:date="2022-08-17T13:48:00Z">
        <w:r w:rsidR="001C18EC" w:rsidRPr="001C18EC">
          <w:rPr>
            <w:rFonts w:hint="eastAsia"/>
            <w:b/>
            <w:bCs/>
            <w:rPrChange w:id="374" w:author="赵 姮娟" w:date="2022-08-17T13:48:00Z">
              <w:rPr>
                <w:rFonts w:hint="eastAsia"/>
              </w:rPr>
            </w:rPrChange>
          </w:rPr>
          <w:t>对应的部分。</w:t>
        </w:r>
      </w:ins>
    </w:p>
    <w:p w14:paraId="3AA11245" w14:textId="77777777" w:rsidR="006C05C9" w:rsidRDefault="006C05C9" w:rsidP="00363D14">
      <w:pPr>
        <w:rPr>
          <w:ins w:id="375" w:author="赵 姮娟" w:date="2022-08-17T13:29:00Z"/>
          <w:rFonts w:hint="eastAsia"/>
        </w:rPr>
      </w:pPr>
    </w:p>
    <w:p w14:paraId="3ADC142E" w14:textId="4DC68407" w:rsidR="006C05C9" w:rsidRDefault="006C05C9" w:rsidP="00363D14">
      <w:pPr>
        <w:rPr>
          <w:ins w:id="376" w:author="赵 姮娟" w:date="2022-08-17T13:30:00Z"/>
        </w:rPr>
      </w:pPr>
      <w:ins w:id="377" w:author="赵 姮娟" w:date="2022-08-17T13:29:00Z">
        <w:r w:rsidRPr="006C05C9">
          <w:rPr>
            <w:rFonts w:hint="eastAsia"/>
            <w:b/>
            <w:bCs/>
            <w:rPrChange w:id="378" w:author="赵 姮娟" w:date="2022-08-17T13:31:00Z">
              <w:rPr>
                <w:rFonts w:hint="eastAsia"/>
              </w:rPr>
            </w:rPrChange>
          </w:rPr>
          <w:t>情形2：</w:t>
        </w:r>
        <w:r w:rsidRPr="001C18EC">
          <w:rPr>
            <w:rFonts w:hint="eastAsia"/>
            <w:b/>
            <w:bCs/>
            <w:rPrChange w:id="379" w:author="赵 姮娟" w:date="2022-08-17T13:48:00Z">
              <w:rPr>
                <w:rFonts w:hint="eastAsia"/>
              </w:rPr>
            </w:rPrChange>
          </w:rPr>
          <w:t>若是</w:t>
        </w:r>
      </w:ins>
      <w:ins w:id="380" w:author="赵 姮娟" w:date="2022-08-17T13:30:00Z">
        <w:r w:rsidRPr="001C18EC">
          <w:rPr>
            <w:rFonts w:hint="eastAsia"/>
            <w:b/>
            <w:bCs/>
            <w:rPrChange w:id="381" w:author="赵 姮娟" w:date="2022-08-17T13:48:00Z">
              <w:rPr>
                <w:rFonts w:hint="eastAsia"/>
              </w:rPr>
            </w:rPrChange>
          </w:rPr>
          <w:t>当天</w:t>
        </w:r>
        <w:proofErr w:type="gramStart"/>
        <w:r w:rsidRPr="001C18EC">
          <w:rPr>
            <w:rFonts w:hint="eastAsia"/>
            <w:b/>
            <w:bCs/>
            <w:rPrChange w:id="382" w:author="赵 姮娟" w:date="2022-08-17T13:48:00Z">
              <w:rPr>
                <w:rFonts w:hint="eastAsia"/>
              </w:rPr>
            </w:rPrChange>
          </w:rPr>
          <w:t>分值未</w:t>
        </w:r>
        <w:proofErr w:type="gramEnd"/>
        <w:r w:rsidRPr="001C18EC">
          <w:rPr>
            <w:rFonts w:hint="eastAsia"/>
            <w:b/>
            <w:bCs/>
            <w:rPrChange w:id="383" w:author="赵 姮娟" w:date="2022-08-17T13:48:00Z">
              <w:rPr>
                <w:rFonts w:hint="eastAsia"/>
              </w:rPr>
            </w:rPrChange>
          </w:rPr>
          <w:t>预警，</w:t>
        </w:r>
        <w:proofErr w:type="gramStart"/>
        <w:r w:rsidRPr="001C18EC">
          <w:rPr>
            <w:rFonts w:hint="eastAsia"/>
            <w:b/>
            <w:bCs/>
            <w:rPrChange w:id="384" w:author="赵 姮娟" w:date="2022-08-17T13:48:00Z">
              <w:rPr>
                <w:rFonts w:hint="eastAsia"/>
              </w:rPr>
            </w:rPrChange>
          </w:rPr>
          <w:t>仅风险</w:t>
        </w:r>
        <w:proofErr w:type="gramEnd"/>
        <w:r w:rsidRPr="001C18EC">
          <w:rPr>
            <w:rFonts w:hint="eastAsia"/>
            <w:b/>
            <w:bCs/>
            <w:rPrChange w:id="385" w:author="赵 姮娟" w:date="2022-08-17T13:48:00Z">
              <w:rPr>
                <w:rFonts w:hint="eastAsia"/>
              </w:rPr>
            </w:rPrChange>
          </w:rPr>
          <w:t>预警，则展示</w:t>
        </w:r>
        <w:proofErr w:type="gramStart"/>
        <w:r w:rsidRPr="001C18EC">
          <w:rPr>
            <w:rFonts w:hint="eastAsia"/>
            <w:b/>
            <w:bCs/>
            <w:rPrChange w:id="386" w:author="赵 姮娟" w:date="2022-08-17T13:48:00Z">
              <w:rPr>
                <w:rFonts w:hint="eastAsia"/>
              </w:rPr>
            </w:rPrChange>
          </w:rPr>
          <w:t>样例如</w:t>
        </w:r>
        <w:proofErr w:type="gramEnd"/>
        <w:r w:rsidRPr="001C18EC">
          <w:rPr>
            <w:rFonts w:hint="eastAsia"/>
            <w:b/>
            <w:bCs/>
            <w:rPrChange w:id="387" w:author="赵 姮娟" w:date="2022-08-17T13:48:00Z">
              <w:rPr>
                <w:rFonts w:hint="eastAsia"/>
              </w:rPr>
            </w:rPrChange>
          </w:rPr>
          <w:t>下</w:t>
        </w:r>
        <w:r>
          <w:rPr>
            <w:rFonts w:hint="eastAsia"/>
          </w:rPr>
          <w:t>：</w:t>
        </w:r>
      </w:ins>
    </w:p>
    <w:p w14:paraId="403E3F5A" w14:textId="3781B585" w:rsidR="006C05C9" w:rsidRPr="005317B6" w:rsidRDefault="006C05C9" w:rsidP="006C05C9">
      <w:pPr>
        <w:spacing w:line="360" w:lineRule="auto"/>
        <w:ind w:firstLineChars="200" w:firstLine="420"/>
        <w:rPr>
          <w:ins w:id="388" w:author="赵 姮娟" w:date="2022-08-17T13:31:00Z"/>
          <w:rFonts w:ascii="宋体" w:eastAsia="宋体" w:hAnsi="宋体"/>
          <w:szCs w:val="21"/>
        </w:rPr>
      </w:pPr>
      <w:ins w:id="389" w:author="赵 姮娟" w:date="2022-08-17T13:31:00Z">
        <w:r w:rsidRPr="005317B6">
          <w:rPr>
            <w:rFonts w:ascii="宋体" w:eastAsia="宋体" w:hAnsi="宋体" w:hint="eastAsia"/>
            <w:szCs w:val="21"/>
            <w:highlight w:val="yellow"/>
          </w:rPr>
          <w:t>恒大地产集团有限公司</w:t>
        </w:r>
        <w:r w:rsidRPr="005317B6">
          <w:rPr>
            <w:rFonts w:ascii="宋体" w:eastAsia="宋体" w:hAnsi="宋体" w:hint="eastAsia"/>
          </w:rPr>
          <w:t>（1）</w:t>
        </w:r>
        <w:r w:rsidRPr="005317B6">
          <w:rPr>
            <w:rFonts w:ascii="宋体" w:eastAsia="宋体" w:hAnsi="宋体" w:hint="eastAsia"/>
            <w:szCs w:val="21"/>
          </w:rPr>
          <w:t>当前综合舆情分触发异动预警，</w:t>
        </w:r>
        <w:r w:rsidRPr="005317B6">
          <w:rPr>
            <w:rFonts w:ascii="宋体" w:eastAsia="宋体" w:hAnsi="宋体" w:hint="eastAsia"/>
            <w:b/>
            <w:szCs w:val="21"/>
            <w:highlight w:val="yellow"/>
          </w:rPr>
          <w:t>主体自身</w:t>
        </w:r>
        <w:commentRangeStart w:id="390"/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2</w:t>
        </w:r>
        <w:r w:rsidRPr="005317B6">
          <w:rPr>
            <w:rFonts w:ascii="宋体" w:eastAsia="宋体" w:hAnsi="宋体" w:hint="eastAsia"/>
          </w:rPr>
          <w:t>）</w:t>
        </w:r>
      </w:ins>
      <w:commentRangeEnd w:id="390"/>
      <w:ins w:id="391" w:author="赵 姮娟" w:date="2022-08-17T13:45:00Z">
        <w:r w:rsidR="001C18EC">
          <w:rPr>
            <w:rStyle w:val="aa"/>
          </w:rPr>
          <w:commentReference w:id="390"/>
        </w:r>
      </w:ins>
      <w:ins w:id="392" w:author="赵 姮娟" w:date="2022-08-17T13:31:00Z">
        <w:r w:rsidRPr="00A0028D">
          <w:rPr>
            <w:rFonts w:ascii="宋体" w:eastAsia="宋体" w:hAnsi="宋体" w:hint="eastAsia"/>
            <w:szCs w:val="21"/>
            <w:highlight w:val="yellow"/>
          </w:rPr>
          <w:t>及</w:t>
        </w:r>
        <w:r w:rsidRPr="005317B6">
          <w:rPr>
            <w:rFonts w:ascii="宋体" w:eastAsia="宋体" w:hAnsi="宋体" w:hint="eastAsia"/>
            <w:b/>
            <w:szCs w:val="21"/>
            <w:highlight w:val="yellow"/>
          </w:rPr>
          <w:t>关联方舆情风险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3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相较过去</w:t>
        </w:r>
        <w:r w:rsidRPr="005317B6">
          <w:rPr>
            <w:rFonts w:ascii="宋体" w:eastAsia="宋体" w:hAnsi="宋体"/>
            <w:szCs w:val="21"/>
          </w:rPr>
          <w:t>14</w:t>
        </w:r>
        <w:r w:rsidRPr="005317B6">
          <w:rPr>
            <w:rFonts w:ascii="宋体" w:eastAsia="宋体" w:hAnsi="宋体" w:hint="eastAsia"/>
            <w:szCs w:val="21"/>
          </w:rPr>
          <w:t>天平均水平</w:t>
        </w:r>
        <w:r>
          <w:rPr>
            <w:rFonts w:ascii="宋体" w:eastAsia="宋体" w:hAnsi="宋体" w:hint="eastAsia"/>
            <w:szCs w:val="21"/>
          </w:rPr>
          <w:t>未</w:t>
        </w:r>
        <w:r w:rsidRPr="00570A8E">
          <w:rPr>
            <w:rFonts w:ascii="宋体" w:eastAsia="宋体" w:hAnsi="宋体" w:hint="eastAsia"/>
            <w:color w:val="FF0000"/>
            <w:szCs w:val="21"/>
            <w:rPrChange w:id="393" w:author="赵 姮娟" w:date="2022-08-17T14:17:00Z">
              <w:rPr>
                <w:rFonts w:ascii="宋体" w:eastAsia="宋体" w:hAnsi="宋体" w:hint="eastAsia"/>
                <w:szCs w:val="21"/>
              </w:rPr>
            </w:rPrChange>
          </w:rPr>
          <w:t>表现异常</w:t>
        </w:r>
      </w:ins>
      <w:ins w:id="394" w:author="赵 姮娟" w:date="2022-08-17T13:40:00Z">
        <w:r w:rsidR="00EA0C2E" w:rsidRPr="00570A8E">
          <w:rPr>
            <w:rFonts w:ascii="宋体" w:eastAsia="宋体" w:hAnsi="宋体" w:hint="eastAsia"/>
            <w:color w:val="FF0000"/>
            <w:szCs w:val="21"/>
            <w:rPrChange w:id="395" w:author="赵 姮娟" w:date="2022-08-17T14:17:00Z">
              <w:rPr>
                <w:rFonts w:ascii="宋体" w:eastAsia="宋体" w:hAnsi="宋体" w:hint="eastAsia"/>
                <w:szCs w:val="21"/>
              </w:rPr>
            </w:rPrChange>
          </w:rPr>
          <w:t>，</w:t>
        </w:r>
      </w:ins>
      <w:ins w:id="396" w:author="赵 姮娟" w:date="2022-08-17T13:31:00Z">
        <w:r w:rsidRPr="00570A8E">
          <w:rPr>
            <w:rFonts w:ascii="宋体" w:eastAsia="宋体" w:hAnsi="宋体" w:hint="eastAsia"/>
            <w:color w:val="FF0000"/>
            <w:szCs w:val="21"/>
            <w:rPrChange w:id="397" w:author="赵 姮娟" w:date="2022-08-17T14:17:00Z">
              <w:rPr>
                <w:rFonts w:ascii="宋体" w:eastAsia="宋体" w:hAnsi="宋体" w:hint="eastAsia"/>
                <w:szCs w:val="21"/>
                <w:highlight w:val="yellow"/>
              </w:rPr>
            </w:rPrChange>
          </w:rPr>
          <w:t>但命中了重要风险事件</w:t>
        </w:r>
      </w:ins>
      <w:ins w:id="398" w:author="赵 姮娟" w:date="2022-08-17T13:41:00Z">
        <w:r w:rsidR="00EA0C2E">
          <w:rPr>
            <w:rFonts w:ascii="宋体" w:eastAsia="宋体" w:hAnsi="宋体" w:hint="eastAsia"/>
            <w:szCs w:val="21"/>
          </w:rPr>
          <w:t>。</w:t>
        </w:r>
      </w:ins>
    </w:p>
    <w:p w14:paraId="336D6938" w14:textId="6A28967C" w:rsidR="00570A8E" w:rsidRDefault="006C05C9" w:rsidP="00570A8E">
      <w:pPr>
        <w:spacing w:line="360" w:lineRule="auto"/>
        <w:ind w:firstLineChars="200" w:firstLine="420"/>
        <w:rPr>
          <w:ins w:id="399" w:author="赵 姮娟" w:date="2022-08-17T14:10:00Z"/>
          <w:rFonts w:ascii="宋体" w:eastAsia="宋体" w:hAnsi="宋体"/>
          <w:szCs w:val="21"/>
        </w:rPr>
      </w:pPr>
      <w:ins w:id="400" w:author="赵 姮娟" w:date="2022-08-17T13:31:00Z">
        <w:r w:rsidRPr="005317B6">
          <w:rPr>
            <w:rFonts w:ascii="宋体" w:eastAsia="宋体" w:hAnsi="宋体" w:hint="eastAsia"/>
            <w:szCs w:val="21"/>
          </w:rPr>
          <w:t>其中</w:t>
        </w:r>
      </w:ins>
      <w:ins w:id="401" w:author="赵 姮娟" w:date="2022-08-17T14:09:00Z">
        <w:r w:rsidR="00570A8E">
          <w:rPr>
            <w:rFonts w:ascii="宋体" w:eastAsia="宋体" w:hAnsi="宋体" w:hint="eastAsia"/>
            <w:szCs w:val="21"/>
          </w:rPr>
          <w:t>主体</w:t>
        </w:r>
      </w:ins>
      <w:ins w:id="402" w:author="赵 姮娟" w:date="2022-08-17T14:15:00Z">
        <w:r w:rsidR="00570A8E">
          <w:rPr>
            <w:rFonts w:ascii="宋体" w:eastAsia="宋体" w:hAnsi="宋体" w:hint="eastAsia"/>
            <w:szCs w:val="21"/>
          </w:rPr>
          <w:t>层面，</w:t>
        </w:r>
      </w:ins>
      <w:ins w:id="403" w:author="赵 姮娟" w:date="2022-08-17T14:09:00Z">
        <w:r w:rsidR="00570A8E">
          <w:rPr>
            <w:rFonts w:ascii="宋体" w:eastAsia="宋体" w:hAnsi="宋体" w:hint="eastAsia"/>
            <w:szCs w:val="21"/>
          </w:rPr>
          <w:t>新增的</w:t>
        </w:r>
        <w:r w:rsidR="00570A8E" w:rsidRPr="005317B6">
          <w:rPr>
            <w:rFonts w:ascii="宋体" w:eastAsia="宋体" w:hAnsi="宋体" w:hint="eastAsia"/>
            <w:szCs w:val="21"/>
          </w:rPr>
          <w:t>风险事件包括：</w:t>
        </w:r>
        <w:r w:rsidR="00570A8E" w:rsidRPr="005317B6">
          <w:rPr>
            <w:rFonts w:ascii="宋体" w:eastAsia="宋体" w:hAnsi="宋体" w:hint="eastAsia"/>
            <w:szCs w:val="21"/>
            <w:highlight w:val="yellow"/>
          </w:rPr>
          <w:t>债务逾期（严重负面）、评级下调（严重负面）、境外债券价格大幅下调（</w:t>
        </w:r>
        <w:r w:rsidR="00570A8E">
          <w:rPr>
            <w:rFonts w:ascii="宋体" w:eastAsia="宋体" w:hAnsi="宋体" w:hint="eastAsia"/>
            <w:szCs w:val="21"/>
            <w:highlight w:val="yellow"/>
          </w:rPr>
          <w:t>重点</w:t>
        </w:r>
        <w:r w:rsidR="00570A8E" w:rsidRPr="005317B6">
          <w:rPr>
            <w:rFonts w:ascii="宋体" w:eastAsia="宋体" w:hAnsi="宋体" w:hint="eastAsia"/>
            <w:szCs w:val="21"/>
            <w:highlight w:val="yellow"/>
          </w:rPr>
          <w:t>负面）</w:t>
        </w:r>
        <w:r w:rsidR="00570A8E" w:rsidRPr="005317B6">
          <w:rPr>
            <w:rFonts w:ascii="宋体" w:eastAsia="宋体" w:hAnsi="宋体" w:hint="eastAsia"/>
          </w:rPr>
          <w:t>（</w:t>
        </w:r>
        <w:r w:rsidR="00570A8E" w:rsidRPr="005317B6">
          <w:rPr>
            <w:rFonts w:ascii="宋体" w:eastAsia="宋体" w:hAnsi="宋体"/>
          </w:rPr>
          <w:t>7</w:t>
        </w:r>
        <w:r w:rsidR="00570A8E" w:rsidRPr="005317B6">
          <w:rPr>
            <w:rFonts w:ascii="宋体" w:eastAsia="宋体" w:hAnsi="宋体" w:hint="eastAsia"/>
          </w:rPr>
          <w:t>）</w:t>
        </w:r>
        <w:r w:rsidR="00570A8E" w:rsidRPr="00A0028D">
          <w:rPr>
            <w:rFonts w:ascii="宋体" w:eastAsia="宋体" w:hAnsi="宋体" w:hint="eastAsia"/>
            <w:szCs w:val="21"/>
            <w:highlight w:val="yellow"/>
          </w:rPr>
          <w:t>等</w:t>
        </w:r>
        <w:r w:rsidR="00570A8E">
          <w:rPr>
            <w:rFonts w:ascii="宋体" w:eastAsia="宋体" w:hAnsi="宋体" w:hint="eastAsia"/>
            <w:szCs w:val="21"/>
          </w:rPr>
          <w:t>（补4）</w:t>
        </w:r>
        <w:r w:rsidR="00570A8E" w:rsidRPr="005317B6">
          <w:rPr>
            <w:rFonts w:ascii="宋体" w:eastAsia="宋体" w:hAnsi="宋体" w:hint="eastAsia"/>
            <w:szCs w:val="21"/>
          </w:rPr>
          <w:t>。</w:t>
        </w:r>
        <w:r w:rsidR="00570A8E" w:rsidRPr="00A0028D">
          <w:rPr>
            <w:rFonts w:ascii="宋体" w:eastAsia="宋体" w:hAnsi="宋体" w:hint="eastAsia"/>
            <w:szCs w:val="21"/>
            <w:highlight w:val="yellow"/>
          </w:rPr>
          <w:t>同时，主体命中了重</w:t>
        </w:r>
        <w:r w:rsidR="00570A8E">
          <w:rPr>
            <w:rFonts w:ascii="宋体" w:eastAsia="宋体" w:hAnsi="宋体" w:hint="eastAsia"/>
            <w:szCs w:val="21"/>
            <w:highlight w:val="yellow"/>
          </w:rPr>
          <w:t>要</w:t>
        </w:r>
        <w:r w:rsidR="00570A8E" w:rsidRPr="00A0028D">
          <w:rPr>
            <w:rFonts w:ascii="宋体" w:eastAsia="宋体" w:hAnsi="宋体" w:hint="eastAsia"/>
            <w:szCs w:val="21"/>
            <w:highlight w:val="yellow"/>
          </w:rPr>
          <w:t>风险事件，</w:t>
        </w:r>
        <w:r w:rsidR="00570A8E">
          <w:rPr>
            <w:rFonts w:ascii="宋体" w:eastAsia="宋体" w:hAnsi="宋体" w:hint="eastAsia"/>
            <w:szCs w:val="21"/>
          </w:rPr>
          <w:t>（补</w:t>
        </w:r>
        <w:r w:rsidR="00570A8E">
          <w:rPr>
            <w:rFonts w:ascii="宋体" w:eastAsia="宋体" w:hAnsi="宋体"/>
            <w:szCs w:val="21"/>
          </w:rPr>
          <w:t>5</w:t>
        </w:r>
        <w:r w:rsidR="00570A8E">
          <w:rPr>
            <w:rFonts w:ascii="宋体" w:eastAsia="宋体" w:hAnsi="宋体" w:hint="eastAsia"/>
            <w:szCs w:val="21"/>
          </w:rPr>
          <w:t>）</w:t>
        </w:r>
        <w:r w:rsidR="00570A8E" w:rsidRPr="00A0028D">
          <w:rPr>
            <w:rFonts w:ascii="宋体" w:eastAsia="宋体" w:hAnsi="宋体" w:hint="eastAsia"/>
            <w:szCs w:val="21"/>
            <w:highlight w:val="yellow"/>
          </w:rPr>
          <w:t>主要为债务逾期、评级下调。</w:t>
        </w:r>
        <w:r w:rsidR="00570A8E">
          <w:rPr>
            <w:rFonts w:ascii="宋体" w:eastAsia="宋体" w:hAnsi="宋体" w:hint="eastAsia"/>
            <w:szCs w:val="21"/>
          </w:rPr>
          <w:t>（补</w:t>
        </w:r>
        <w:r w:rsidR="00570A8E">
          <w:rPr>
            <w:rFonts w:ascii="宋体" w:eastAsia="宋体" w:hAnsi="宋体"/>
            <w:szCs w:val="21"/>
          </w:rPr>
          <w:t>6</w:t>
        </w:r>
        <w:r w:rsidR="00570A8E">
          <w:rPr>
            <w:rFonts w:ascii="宋体" w:eastAsia="宋体" w:hAnsi="宋体" w:hint="eastAsia"/>
            <w:szCs w:val="21"/>
          </w:rPr>
          <w:t>）</w:t>
        </w:r>
      </w:ins>
    </w:p>
    <w:p w14:paraId="2A06366B" w14:textId="5E7C500E" w:rsidR="00570A8E" w:rsidRPr="005317B6" w:rsidRDefault="00570A8E" w:rsidP="00570A8E">
      <w:pPr>
        <w:spacing w:line="360" w:lineRule="auto"/>
        <w:ind w:firstLineChars="200" w:firstLine="420"/>
        <w:rPr>
          <w:ins w:id="404" w:author="赵 姮娟" w:date="2022-08-17T14:15:00Z"/>
          <w:rFonts w:ascii="宋体" w:eastAsia="宋体" w:hAnsi="宋体"/>
          <w:szCs w:val="21"/>
        </w:rPr>
      </w:pPr>
      <w:ins w:id="405" w:author="赵 姮娟" w:date="2022-08-17T14:15:00Z">
        <w:r w:rsidRPr="005317B6">
          <w:rPr>
            <w:rFonts w:ascii="宋体" w:eastAsia="宋体" w:hAnsi="宋体" w:hint="eastAsia"/>
            <w:szCs w:val="21"/>
          </w:rPr>
          <w:t>其次</w:t>
        </w:r>
        <w:r w:rsidRPr="00570A8E">
          <w:rPr>
            <w:rFonts w:ascii="宋体" w:eastAsia="宋体" w:hAnsi="宋体" w:hint="eastAsia"/>
            <w:bCs/>
            <w:szCs w:val="21"/>
            <w:rPrChange w:id="406" w:author="赵 姮娟" w:date="2022-08-17T14:15:00Z">
              <w:rPr>
                <w:rFonts w:ascii="宋体" w:eastAsia="宋体" w:hAnsi="宋体" w:hint="eastAsia"/>
                <w:b/>
                <w:szCs w:val="21"/>
              </w:rPr>
            </w:rPrChange>
          </w:rPr>
          <w:t>关联方</w:t>
        </w:r>
        <w:r w:rsidRPr="00570A8E">
          <w:rPr>
            <w:rFonts w:ascii="宋体" w:eastAsia="宋体" w:hAnsi="宋体" w:hint="eastAsia"/>
            <w:bCs/>
            <w:szCs w:val="21"/>
            <w:rPrChange w:id="407" w:author="赵 姮娟" w:date="2022-08-17T14:15:00Z">
              <w:rPr>
                <w:rFonts w:ascii="宋体" w:eastAsia="宋体" w:hAnsi="宋体" w:hint="eastAsia"/>
                <w:b/>
                <w:szCs w:val="21"/>
              </w:rPr>
            </w:rPrChange>
          </w:rPr>
          <w:t>层面</w:t>
        </w:r>
        <w:r w:rsidRPr="005317B6">
          <w:rPr>
            <w:rFonts w:ascii="宋体" w:eastAsia="宋体" w:hAnsi="宋体" w:hint="eastAsia"/>
            <w:szCs w:val="21"/>
          </w:rPr>
          <w:t>。</w:t>
        </w:r>
        <w:r w:rsidRPr="00A0028D">
          <w:rPr>
            <w:rFonts w:ascii="宋体" w:eastAsia="宋体" w:hAnsi="宋体" w:hint="eastAsia"/>
            <w:szCs w:val="21"/>
            <w:highlight w:val="yellow"/>
          </w:rPr>
          <w:t>恒大地产集团有限公司</w:t>
        </w:r>
        <w:r>
          <w:rPr>
            <w:rFonts w:ascii="宋体" w:eastAsia="宋体" w:hAnsi="宋体" w:hint="eastAsia"/>
            <w:szCs w:val="21"/>
          </w:rPr>
          <w:t>（补1</w:t>
        </w:r>
        <w:r>
          <w:rPr>
            <w:rFonts w:ascii="宋体" w:eastAsia="宋体" w:hAnsi="宋体"/>
            <w:szCs w:val="21"/>
          </w:rPr>
          <w:t>2</w:t>
        </w:r>
        <w:r>
          <w:rPr>
            <w:rFonts w:ascii="宋体" w:eastAsia="宋体" w:hAnsi="宋体" w:hint="eastAsia"/>
            <w:szCs w:val="21"/>
          </w:rPr>
          <w:t>）</w:t>
        </w:r>
        <w:r w:rsidRPr="005317B6">
          <w:rPr>
            <w:rFonts w:ascii="宋体" w:eastAsia="宋体" w:hAnsi="宋体" w:hint="eastAsia"/>
            <w:szCs w:val="21"/>
          </w:rPr>
          <w:t>共</w:t>
        </w:r>
        <w:r w:rsidRPr="005317B6">
          <w:rPr>
            <w:rFonts w:ascii="宋体" w:eastAsia="宋体" w:hAnsi="宋体"/>
            <w:szCs w:val="21"/>
            <w:highlight w:val="yellow"/>
          </w:rPr>
          <w:t>3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9</w:t>
        </w:r>
        <w:r w:rsidRPr="005317B6">
          <w:rPr>
            <w:rFonts w:ascii="宋体" w:eastAsia="宋体" w:hAnsi="宋体" w:hint="eastAsia"/>
          </w:rPr>
          <w:t>）</w:t>
        </w:r>
        <w:proofErr w:type="gramStart"/>
        <w:r w:rsidRPr="005317B6">
          <w:rPr>
            <w:rFonts w:ascii="宋体" w:eastAsia="宋体" w:hAnsi="宋体" w:hint="eastAsia"/>
            <w:szCs w:val="21"/>
          </w:rPr>
          <w:t>个</w:t>
        </w:r>
        <w:proofErr w:type="gramEnd"/>
        <w:r w:rsidRPr="005317B6">
          <w:rPr>
            <w:rFonts w:ascii="宋体" w:eastAsia="宋体" w:hAnsi="宋体" w:hint="eastAsia"/>
            <w:szCs w:val="21"/>
          </w:rPr>
          <w:t>关联</w:t>
        </w:r>
        <w:proofErr w:type="gramStart"/>
        <w:r w:rsidRPr="005317B6">
          <w:rPr>
            <w:rFonts w:ascii="宋体" w:eastAsia="宋体" w:hAnsi="宋体" w:hint="eastAsia"/>
            <w:szCs w:val="21"/>
          </w:rPr>
          <w:t>方贡献</w:t>
        </w:r>
        <w:proofErr w:type="gramEnd"/>
        <w:r>
          <w:rPr>
            <w:rFonts w:ascii="宋体" w:eastAsia="宋体" w:hAnsi="宋体" w:hint="eastAsia"/>
            <w:szCs w:val="21"/>
          </w:rPr>
          <w:t>风险</w:t>
        </w:r>
        <w:r w:rsidRPr="005317B6">
          <w:rPr>
            <w:rFonts w:ascii="宋体" w:eastAsia="宋体" w:hAnsi="宋体" w:hint="eastAsia"/>
            <w:szCs w:val="21"/>
          </w:rPr>
          <w:t>，分别为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广州市</w:t>
        </w:r>
        <w:proofErr w:type="gramStart"/>
        <w:r w:rsidRPr="005317B6">
          <w:rPr>
            <w:rFonts w:ascii="宋体" w:eastAsia="宋体" w:hAnsi="宋体" w:hint="eastAsia"/>
            <w:szCs w:val="21"/>
            <w:highlight w:val="yellow"/>
          </w:rPr>
          <w:t>凯</w:t>
        </w:r>
        <w:proofErr w:type="gramEnd"/>
        <w:r w:rsidRPr="005317B6">
          <w:rPr>
            <w:rFonts w:ascii="宋体" w:eastAsia="宋体" w:hAnsi="宋体" w:hint="eastAsia"/>
            <w:szCs w:val="21"/>
            <w:highlight w:val="yellow"/>
          </w:rPr>
          <w:t>隆置业有限公司（直接股东_持股3</w:t>
        </w:r>
        <w:r w:rsidRPr="005317B6">
          <w:rPr>
            <w:rFonts w:ascii="宋体" w:eastAsia="宋体" w:hAnsi="宋体"/>
            <w:szCs w:val="21"/>
            <w:highlight w:val="yellow"/>
          </w:rPr>
          <w:t>0%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以上）、</w:t>
        </w:r>
        <w:proofErr w:type="gramStart"/>
        <w:r w:rsidRPr="005317B6">
          <w:rPr>
            <w:rFonts w:ascii="宋体" w:eastAsia="宋体" w:hAnsi="宋体" w:hint="eastAsia"/>
            <w:szCs w:val="21"/>
            <w:highlight w:val="yellow"/>
          </w:rPr>
          <w:t>中融国际</w:t>
        </w:r>
        <w:proofErr w:type="gramEnd"/>
        <w:r w:rsidRPr="005317B6">
          <w:rPr>
            <w:rFonts w:ascii="宋体" w:eastAsia="宋体" w:hAnsi="宋体" w:hint="eastAsia"/>
            <w:szCs w:val="21"/>
            <w:highlight w:val="yellow"/>
          </w:rPr>
          <w:t>信托有限公司（被担保方）、深圳恒大材料设备有限公司（间接对外投资_持股3</w:t>
        </w:r>
        <w:r w:rsidRPr="005317B6">
          <w:rPr>
            <w:rFonts w:ascii="宋体" w:eastAsia="宋体" w:hAnsi="宋体"/>
            <w:szCs w:val="21"/>
            <w:highlight w:val="yellow"/>
          </w:rPr>
          <w:t>0%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以上）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10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。新增风险事件数量</w:t>
        </w:r>
        <w:r w:rsidRPr="005317B6">
          <w:rPr>
            <w:rFonts w:ascii="宋体" w:eastAsia="宋体" w:hAnsi="宋体"/>
            <w:szCs w:val="21"/>
            <w:highlight w:val="yellow"/>
          </w:rPr>
          <w:t>5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12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条，其中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严重负面</w:t>
        </w:r>
        <w:r w:rsidRPr="005317B6">
          <w:rPr>
            <w:rFonts w:ascii="宋体" w:eastAsia="宋体" w:hAnsi="宋体"/>
            <w:szCs w:val="21"/>
            <w:highlight w:val="yellow"/>
          </w:rPr>
          <w:t>1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条、重要负面1条、一般负面</w:t>
        </w:r>
        <w:r w:rsidRPr="005317B6">
          <w:rPr>
            <w:rFonts w:ascii="宋体" w:eastAsia="宋体" w:hAnsi="宋体"/>
            <w:szCs w:val="21"/>
            <w:highlight w:val="yellow"/>
          </w:rPr>
          <w:t>3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条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13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。具体风险事件包括：</w:t>
        </w:r>
        <w:r>
          <w:rPr>
            <w:rFonts w:ascii="宋体" w:eastAsia="宋体" w:hAnsi="宋体" w:hint="eastAsia"/>
            <w:szCs w:val="21"/>
            <w:highlight w:val="yellow"/>
          </w:rPr>
          <w:t>立案调查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（</w:t>
        </w:r>
        <w:r>
          <w:rPr>
            <w:rFonts w:ascii="宋体" w:eastAsia="宋体" w:hAnsi="宋体" w:hint="eastAsia"/>
            <w:szCs w:val="21"/>
            <w:highlight w:val="yellow"/>
          </w:rPr>
          <w:t>严重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负面）、所持股份被冻结（一般负面）、票据纠纷（一般负面）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14</w:t>
        </w:r>
        <w:r w:rsidRPr="005317B6">
          <w:rPr>
            <w:rFonts w:ascii="宋体" w:eastAsia="宋体" w:hAnsi="宋体" w:hint="eastAsia"/>
          </w:rPr>
          <w:t>）</w:t>
        </w:r>
        <w:r w:rsidRPr="00A0028D">
          <w:rPr>
            <w:rFonts w:ascii="宋体" w:eastAsia="宋体" w:hAnsi="宋体" w:hint="eastAsia"/>
            <w:szCs w:val="21"/>
            <w:highlight w:val="yellow"/>
          </w:rPr>
          <w:t>等</w:t>
        </w:r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7</w:t>
        </w:r>
        <w:r>
          <w:rPr>
            <w:rFonts w:ascii="宋体" w:eastAsia="宋体" w:hAnsi="宋体" w:hint="eastAsia"/>
            <w:szCs w:val="21"/>
          </w:rPr>
          <w:t>）</w:t>
        </w:r>
        <w:r w:rsidRPr="005317B6">
          <w:rPr>
            <w:rFonts w:ascii="宋体" w:eastAsia="宋体" w:hAnsi="宋体" w:hint="eastAsia"/>
            <w:szCs w:val="21"/>
          </w:rPr>
          <w:t>。</w:t>
        </w:r>
        <w:r w:rsidRPr="00A0028D">
          <w:rPr>
            <w:rFonts w:ascii="宋体" w:eastAsia="宋体" w:hAnsi="宋体" w:hint="eastAsia"/>
            <w:szCs w:val="21"/>
            <w:highlight w:val="yellow"/>
          </w:rPr>
          <w:t>同时，深圳恒大材料设备有限公司命中了重</w:t>
        </w:r>
        <w:r>
          <w:rPr>
            <w:rFonts w:ascii="宋体" w:eastAsia="宋体" w:hAnsi="宋体" w:hint="eastAsia"/>
            <w:szCs w:val="21"/>
            <w:highlight w:val="yellow"/>
          </w:rPr>
          <w:t>要</w:t>
        </w:r>
        <w:r w:rsidRPr="00A0028D">
          <w:rPr>
            <w:rFonts w:ascii="宋体" w:eastAsia="宋体" w:hAnsi="宋体" w:hint="eastAsia"/>
            <w:szCs w:val="21"/>
            <w:highlight w:val="yellow"/>
          </w:rPr>
          <w:t>风险事件，</w:t>
        </w:r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8</w:t>
        </w:r>
        <w:r>
          <w:rPr>
            <w:rFonts w:ascii="宋体" w:eastAsia="宋体" w:hAnsi="宋体" w:hint="eastAsia"/>
            <w:szCs w:val="21"/>
          </w:rPr>
          <w:t>）</w:t>
        </w:r>
        <w:r w:rsidRPr="00A0028D">
          <w:rPr>
            <w:rFonts w:ascii="宋体" w:eastAsia="宋体" w:hAnsi="宋体" w:hint="eastAsia"/>
            <w:szCs w:val="21"/>
            <w:highlight w:val="yellow"/>
          </w:rPr>
          <w:t>主要为立案调查。</w:t>
        </w:r>
        <w:r>
          <w:rPr>
            <w:rFonts w:ascii="宋体" w:eastAsia="宋体" w:hAnsi="宋体" w:hint="eastAsia"/>
            <w:szCs w:val="21"/>
          </w:rPr>
          <w:t>（补</w:t>
        </w:r>
        <w:r>
          <w:rPr>
            <w:rFonts w:ascii="宋体" w:eastAsia="宋体" w:hAnsi="宋体"/>
            <w:szCs w:val="21"/>
          </w:rPr>
          <w:t>9</w:t>
        </w:r>
        <w:r>
          <w:rPr>
            <w:rFonts w:ascii="宋体" w:eastAsia="宋体" w:hAnsi="宋体" w:hint="eastAsia"/>
            <w:szCs w:val="21"/>
          </w:rPr>
          <w:t>）</w:t>
        </w:r>
      </w:ins>
    </w:p>
    <w:p w14:paraId="6C7FBF79" w14:textId="41C96899" w:rsidR="00FC5885" w:rsidRPr="00FC5885" w:rsidRDefault="00570A8E" w:rsidP="00570A8E">
      <w:pPr>
        <w:spacing w:line="360" w:lineRule="auto"/>
        <w:ind w:firstLineChars="200" w:firstLine="420"/>
        <w:rPr>
          <w:rFonts w:ascii="宋体" w:eastAsia="宋体" w:hAnsi="宋体" w:hint="eastAsia"/>
          <w:szCs w:val="21"/>
          <w:rPrChange w:id="408" w:author="赵 姮娟" w:date="2022-08-17T13:53:00Z">
            <w:rPr>
              <w:rFonts w:hint="eastAsia"/>
            </w:rPr>
          </w:rPrChange>
        </w:rPr>
        <w:pPrChange w:id="409" w:author="赵 姮娟" w:date="2022-08-17T14:17:00Z">
          <w:pPr>
            <w:spacing w:line="360" w:lineRule="auto"/>
          </w:pPr>
        </w:pPrChange>
      </w:pPr>
      <w:ins w:id="410" w:author="赵 姮娟" w:date="2022-08-17T14:15:00Z">
        <w:r w:rsidRPr="005317B6">
          <w:rPr>
            <w:rFonts w:ascii="宋体" w:eastAsia="宋体" w:hAnsi="宋体" w:hint="eastAsia"/>
            <w:szCs w:val="21"/>
          </w:rPr>
          <w:t>综合考虑主体及</w:t>
        </w:r>
        <w:r>
          <w:rPr>
            <w:rFonts w:ascii="宋体" w:eastAsia="宋体" w:hAnsi="宋体" w:hint="eastAsia"/>
            <w:szCs w:val="21"/>
          </w:rPr>
          <w:t>其</w:t>
        </w:r>
        <w:r w:rsidRPr="005317B6">
          <w:rPr>
            <w:rFonts w:ascii="宋体" w:eastAsia="宋体" w:hAnsi="宋体" w:hint="eastAsia"/>
            <w:szCs w:val="21"/>
          </w:rPr>
          <w:t>关联方风险情况，建议重点关注主体自身</w:t>
        </w:r>
        <w:r>
          <w:rPr>
            <w:rFonts w:ascii="宋体" w:eastAsia="宋体" w:hAnsi="宋体" w:hint="eastAsia"/>
            <w:szCs w:val="21"/>
          </w:rPr>
          <w:t>的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信用</w:t>
        </w:r>
        <w:r>
          <w:rPr>
            <w:rFonts w:ascii="宋体" w:eastAsia="宋体" w:hAnsi="宋体" w:hint="eastAsia"/>
            <w:szCs w:val="21"/>
            <w:highlight w:val="yellow"/>
          </w:rPr>
          <w:t>预警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、市场</w:t>
        </w:r>
        <w:r>
          <w:rPr>
            <w:rFonts w:ascii="宋体" w:eastAsia="宋体" w:hAnsi="宋体" w:hint="eastAsia"/>
            <w:szCs w:val="21"/>
            <w:highlight w:val="yellow"/>
          </w:rPr>
          <w:t>预警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15</w:t>
        </w:r>
        <w:r w:rsidRPr="005317B6">
          <w:rPr>
            <w:rFonts w:ascii="宋体" w:eastAsia="宋体" w:hAnsi="宋体" w:hint="eastAsia"/>
          </w:rPr>
          <w:t>）</w:t>
        </w:r>
        <w:r w:rsidRPr="00A0028D">
          <w:rPr>
            <w:rFonts w:ascii="宋体" w:eastAsia="宋体" w:hAnsi="宋体" w:hint="eastAsia"/>
            <w:highlight w:val="yellow"/>
          </w:rPr>
          <w:t>及借贷纠纷、交易所处罚</w:t>
        </w:r>
        <w:r w:rsidRPr="005317B6">
          <w:rPr>
            <w:rFonts w:ascii="宋体" w:eastAsia="宋体" w:hAnsi="宋体" w:hint="eastAsia"/>
          </w:rPr>
          <w:t>（</w:t>
        </w:r>
        <w:r>
          <w:rPr>
            <w:rFonts w:ascii="宋体" w:eastAsia="宋体" w:hAnsi="宋体" w:hint="eastAsia"/>
          </w:rPr>
          <w:t>补1</w:t>
        </w:r>
        <w:r>
          <w:rPr>
            <w:rFonts w:ascii="宋体" w:eastAsia="宋体" w:hAnsi="宋体"/>
          </w:rPr>
          <w:t>0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，同时也需</w:t>
        </w:r>
        <w:r w:rsidRPr="005317B6">
          <w:rPr>
            <w:rFonts w:ascii="宋体" w:eastAsia="宋体" w:hAnsi="宋体" w:hint="eastAsia"/>
            <w:szCs w:val="21"/>
            <w:highlight w:val="yellow"/>
          </w:rPr>
          <w:t>关注广州市</w:t>
        </w:r>
        <w:proofErr w:type="gramStart"/>
        <w:r w:rsidRPr="005317B6">
          <w:rPr>
            <w:rFonts w:ascii="宋体" w:eastAsia="宋体" w:hAnsi="宋体" w:hint="eastAsia"/>
            <w:szCs w:val="21"/>
            <w:highlight w:val="yellow"/>
          </w:rPr>
          <w:t>凯</w:t>
        </w:r>
        <w:proofErr w:type="gramEnd"/>
        <w:r w:rsidRPr="005317B6">
          <w:rPr>
            <w:rFonts w:ascii="宋体" w:eastAsia="宋体" w:hAnsi="宋体" w:hint="eastAsia"/>
            <w:szCs w:val="21"/>
            <w:highlight w:val="yellow"/>
          </w:rPr>
          <w:t>隆置业有限公司、</w:t>
        </w:r>
        <w:proofErr w:type="gramStart"/>
        <w:r w:rsidRPr="005317B6">
          <w:rPr>
            <w:rFonts w:ascii="宋体" w:eastAsia="宋体" w:hAnsi="宋体" w:hint="eastAsia"/>
            <w:szCs w:val="21"/>
            <w:highlight w:val="yellow"/>
          </w:rPr>
          <w:t>中融国际</w:t>
        </w:r>
        <w:proofErr w:type="gramEnd"/>
        <w:r w:rsidRPr="005317B6">
          <w:rPr>
            <w:rFonts w:ascii="宋体" w:eastAsia="宋体" w:hAnsi="宋体" w:hint="eastAsia"/>
            <w:szCs w:val="21"/>
            <w:highlight w:val="yellow"/>
          </w:rPr>
          <w:t>信托有限公司等关联方的管理</w:t>
        </w:r>
        <w:r>
          <w:rPr>
            <w:rFonts w:ascii="宋体" w:eastAsia="宋体" w:hAnsi="宋体" w:hint="eastAsia"/>
            <w:szCs w:val="21"/>
            <w:highlight w:val="yellow"/>
          </w:rPr>
          <w:t>预警</w:t>
        </w:r>
        <w:r w:rsidRPr="005317B6">
          <w:rPr>
            <w:rFonts w:ascii="宋体" w:eastAsia="宋体" w:hAnsi="宋体" w:hint="eastAsia"/>
          </w:rPr>
          <w:t>（</w:t>
        </w:r>
        <w:r w:rsidRPr="005317B6">
          <w:rPr>
            <w:rFonts w:ascii="宋体" w:eastAsia="宋体" w:hAnsi="宋体"/>
          </w:rPr>
          <w:t>16</w:t>
        </w:r>
        <w:r w:rsidRPr="005317B6">
          <w:rPr>
            <w:rFonts w:ascii="宋体" w:eastAsia="宋体" w:hAnsi="宋体" w:hint="eastAsia"/>
          </w:rPr>
          <w:t>）</w:t>
        </w:r>
        <w:r>
          <w:rPr>
            <w:rFonts w:ascii="宋体" w:eastAsia="宋体" w:hAnsi="宋体" w:hint="eastAsia"/>
          </w:rPr>
          <w:t>及</w:t>
        </w:r>
        <w:r w:rsidRPr="00A0028D">
          <w:rPr>
            <w:rFonts w:ascii="宋体" w:eastAsia="宋体" w:hAnsi="宋体" w:hint="eastAsia"/>
            <w:highlight w:val="yellow"/>
          </w:rPr>
          <w:t>借贷纠纷、交易所处罚</w:t>
        </w:r>
        <w:r w:rsidRPr="005317B6">
          <w:rPr>
            <w:rFonts w:ascii="宋体" w:eastAsia="宋体" w:hAnsi="宋体" w:hint="eastAsia"/>
          </w:rPr>
          <w:t>（</w:t>
        </w:r>
        <w:r>
          <w:rPr>
            <w:rFonts w:ascii="宋体" w:eastAsia="宋体" w:hAnsi="宋体" w:hint="eastAsia"/>
          </w:rPr>
          <w:t>补1</w:t>
        </w:r>
        <w:r>
          <w:rPr>
            <w:rFonts w:ascii="宋体" w:eastAsia="宋体" w:hAnsi="宋体"/>
          </w:rPr>
          <w:t>1</w:t>
        </w:r>
        <w:r w:rsidRPr="005317B6">
          <w:rPr>
            <w:rFonts w:ascii="宋体" w:eastAsia="宋体" w:hAnsi="宋体" w:hint="eastAsia"/>
          </w:rPr>
          <w:t>）</w:t>
        </w:r>
        <w:r w:rsidRPr="005317B6">
          <w:rPr>
            <w:rFonts w:ascii="宋体" w:eastAsia="宋体" w:hAnsi="宋体" w:hint="eastAsia"/>
            <w:szCs w:val="21"/>
          </w:rPr>
          <w:t>所产生的传导影响。</w:t>
        </w:r>
      </w:ins>
    </w:p>
    <w:p w14:paraId="3EFDCCE9" w14:textId="5155E657" w:rsidR="00233CA2" w:rsidRPr="005317B6" w:rsidRDefault="00232E06" w:rsidP="002A77B1">
      <w:pPr>
        <w:pStyle w:val="3"/>
      </w:pPr>
      <w:r>
        <w:t>3</w:t>
      </w:r>
      <w:r w:rsidR="00233CA2" w:rsidRPr="005317B6">
        <w:t>.</w:t>
      </w:r>
      <w:r w:rsidR="007C4C96">
        <w:t>3</w:t>
      </w:r>
      <w:r w:rsidR="00233CA2" w:rsidRPr="005317B6">
        <w:t xml:space="preserve"> </w:t>
      </w:r>
      <w:r w:rsidR="00233CA2">
        <w:rPr>
          <w:rFonts w:hint="eastAsia"/>
        </w:rPr>
        <w:t>贡献度排名</w:t>
      </w:r>
    </w:p>
    <w:p w14:paraId="6A2B2A5E" w14:textId="04F975F7" w:rsidR="00B9152C" w:rsidRDefault="00233CA2" w:rsidP="00B9152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33CA2">
        <w:rPr>
          <w:rFonts w:ascii="宋体" w:eastAsia="宋体" w:hAnsi="宋体" w:hint="eastAsia"/>
          <w:szCs w:val="21"/>
        </w:rPr>
        <w:t>按照最终结合传导的舆情</w:t>
      </w:r>
      <w:proofErr w:type="gramStart"/>
      <w:r w:rsidRPr="00233CA2">
        <w:rPr>
          <w:rFonts w:ascii="宋体" w:eastAsia="宋体" w:hAnsi="宋体" w:hint="eastAsia"/>
          <w:szCs w:val="21"/>
        </w:rPr>
        <w:t>分贡献</w:t>
      </w:r>
      <w:proofErr w:type="gramEnd"/>
      <w:r w:rsidRPr="00233CA2">
        <w:rPr>
          <w:rFonts w:ascii="宋体" w:eastAsia="宋体" w:hAnsi="宋体" w:hint="eastAsia"/>
          <w:szCs w:val="21"/>
        </w:rPr>
        <w:t>度排序，展示各关联方名称、关联方类型、关联方关系类型、关联方舆情分贡献、贡献度排名。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1"/>
        <w:gridCol w:w="2861"/>
        <w:gridCol w:w="3104"/>
        <w:gridCol w:w="1060"/>
      </w:tblGrid>
      <w:tr w:rsidR="00B9152C" w:rsidRPr="00D1314E" w14:paraId="6A1B9F16" w14:textId="77777777" w:rsidTr="00EA0C2E">
        <w:trPr>
          <w:trHeight w:val="285"/>
        </w:trPr>
        <w:tc>
          <w:tcPr>
            <w:tcW w:w="595" w:type="pct"/>
            <w:noWrap/>
            <w:vAlign w:val="center"/>
            <w:hideMark/>
          </w:tcPr>
          <w:p w14:paraId="38C8FABE" w14:textId="77777777" w:rsidR="00B9152C" w:rsidRPr="00D1314E" w:rsidRDefault="00B9152C" w:rsidP="00EA0C2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贡献度排名</w:t>
            </w:r>
          </w:p>
        </w:tc>
        <w:tc>
          <w:tcPr>
            <w:tcW w:w="1857" w:type="pct"/>
            <w:noWrap/>
            <w:vAlign w:val="center"/>
            <w:hideMark/>
          </w:tcPr>
          <w:p w14:paraId="11480E63" w14:textId="77777777" w:rsidR="00B9152C" w:rsidRPr="00D1314E" w:rsidRDefault="00B9152C" w:rsidP="00EA0C2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900" w:type="pct"/>
            <w:noWrap/>
            <w:vAlign w:val="center"/>
            <w:hideMark/>
          </w:tcPr>
          <w:p w14:paraId="145CAAC2" w14:textId="77777777" w:rsidR="00B9152C" w:rsidRPr="00D1314E" w:rsidRDefault="00B9152C" w:rsidP="00EA0C2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关联关系类型</w:t>
            </w:r>
          </w:p>
        </w:tc>
        <w:tc>
          <w:tcPr>
            <w:tcW w:w="647" w:type="pct"/>
            <w:noWrap/>
            <w:vAlign w:val="center"/>
            <w:hideMark/>
          </w:tcPr>
          <w:p w14:paraId="420F9032" w14:textId="77777777" w:rsidR="00B9152C" w:rsidRPr="00D1314E" w:rsidRDefault="00B9152C" w:rsidP="00EA0C2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是否异动</w:t>
            </w:r>
          </w:p>
        </w:tc>
      </w:tr>
      <w:tr w:rsidR="00B9152C" w:rsidRPr="00D1314E" w14:paraId="327C2011" w14:textId="77777777" w:rsidTr="00EA0C2E">
        <w:trPr>
          <w:trHeight w:val="285"/>
        </w:trPr>
        <w:tc>
          <w:tcPr>
            <w:tcW w:w="595" w:type="pct"/>
            <w:noWrap/>
            <w:vAlign w:val="center"/>
            <w:hideMark/>
          </w:tcPr>
          <w:p w14:paraId="40B2EF6D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57" w:type="pct"/>
            <w:noWrap/>
            <w:vAlign w:val="center"/>
            <w:hideMark/>
          </w:tcPr>
          <w:p w14:paraId="2B97F9AC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广州市</w:t>
            </w:r>
            <w:proofErr w:type="gramStart"/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凯</w:t>
            </w:r>
            <w:proofErr w:type="gramEnd"/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隆置业有限公司</w:t>
            </w:r>
          </w:p>
        </w:tc>
        <w:tc>
          <w:tcPr>
            <w:tcW w:w="1900" w:type="pct"/>
            <w:noWrap/>
            <w:vAlign w:val="center"/>
            <w:hideMark/>
          </w:tcPr>
          <w:p w14:paraId="0052037F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直接股东（持股30%以上）</w:t>
            </w:r>
          </w:p>
        </w:tc>
        <w:tc>
          <w:tcPr>
            <w:tcW w:w="647" w:type="pct"/>
            <w:noWrap/>
            <w:vAlign w:val="center"/>
            <w:hideMark/>
          </w:tcPr>
          <w:p w14:paraId="655CC19A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B9152C" w:rsidRPr="00D1314E" w14:paraId="59CF4D5D" w14:textId="77777777" w:rsidTr="00EA0C2E">
        <w:trPr>
          <w:trHeight w:val="285"/>
        </w:trPr>
        <w:tc>
          <w:tcPr>
            <w:tcW w:w="595" w:type="pct"/>
            <w:noWrap/>
            <w:vAlign w:val="center"/>
          </w:tcPr>
          <w:p w14:paraId="5EE6FC59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57" w:type="pct"/>
            <w:noWrap/>
            <w:vAlign w:val="center"/>
          </w:tcPr>
          <w:p w14:paraId="5E6BC9CE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中融国际</w:t>
            </w:r>
            <w:proofErr w:type="gramEnd"/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信托有限公司</w:t>
            </w:r>
          </w:p>
        </w:tc>
        <w:tc>
          <w:tcPr>
            <w:tcW w:w="1900" w:type="pct"/>
            <w:noWrap/>
            <w:vAlign w:val="center"/>
          </w:tcPr>
          <w:p w14:paraId="6829DE1E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担保方</w:t>
            </w:r>
          </w:p>
        </w:tc>
        <w:tc>
          <w:tcPr>
            <w:tcW w:w="647" w:type="pct"/>
            <w:noWrap/>
            <w:vAlign w:val="center"/>
          </w:tcPr>
          <w:p w14:paraId="293B0F86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9152C" w:rsidRPr="00D1314E" w14:paraId="49A62741" w14:textId="77777777" w:rsidTr="00EA0C2E">
        <w:trPr>
          <w:trHeight w:val="285"/>
        </w:trPr>
        <w:tc>
          <w:tcPr>
            <w:tcW w:w="595" w:type="pct"/>
            <w:noWrap/>
            <w:vAlign w:val="center"/>
          </w:tcPr>
          <w:p w14:paraId="00D7BFC8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57" w:type="pct"/>
            <w:noWrap/>
            <w:vAlign w:val="center"/>
          </w:tcPr>
          <w:p w14:paraId="6FE50AB5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深圳恒大材料设备有限公司</w:t>
            </w:r>
          </w:p>
        </w:tc>
        <w:tc>
          <w:tcPr>
            <w:tcW w:w="1900" w:type="pct"/>
            <w:noWrap/>
            <w:vAlign w:val="center"/>
          </w:tcPr>
          <w:p w14:paraId="40D8C4A8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间接对外投资（持股3</w:t>
            </w:r>
            <w:r w:rsidRPr="00D1314E">
              <w:rPr>
                <w:rFonts w:ascii="宋体" w:eastAsia="宋体" w:hAnsi="宋体" w:cs="宋体"/>
                <w:color w:val="000000"/>
                <w:kern w:val="0"/>
                <w:szCs w:val="21"/>
              </w:rPr>
              <w:t>0%</w:t>
            </w: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以上）</w:t>
            </w:r>
          </w:p>
        </w:tc>
        <w:tc>
          <w:tcPr>
            <w:tcW w:w="647" w:type="pct"/>
            <w:noWrap/>
            <w:vAlign w:val="center"/>
          </w:tcPr>
          <w:p w14:paraId="56FD2CA2" w14:textId="77777777" w:rsidR="00B9152C" w:rsidRPr="00D1314E" w:rsidRDefault="00B9152C" w:rsidP="00EA0C2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1314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14:paraId="5D73CFF5" w14:textId="2D60EAD3" w:rsidR="00233CA2" w:rsidRPr="00D1314E" w:rsidRDefault="00233CA2" w:rsidP="00B9152C">
      <w:pPr>
        <w:pStyle w:val="a9"/>
        <w:numPr>
          <w:ilvl w:val="0"/>
          <w:numId w:val="7"/>
        </w:numPr>
        <w:spacing w:before="240" w:line="360" w:lineRule="auto"/>
        <w:ind w:firstLineChars="0"/>
        <w:rPr>
          <w:rFonts w:ascii="宋体" w:eastAsia="宋体" w:hAnsi="宋体"/>
          <w:szCs w:val="21"/>
        </w:rPr>
      </w:pPr>
      <w:r w:rsidRPr="00D1314E">
        <w:rPr>
          <w:rFonts w:ascii="宋体" w:eastAsia="宋体" w:hAnsi="宋体" w:hint="eastAsia"/>
          <w:szCs w:val="21"/>
        </w:rPr>
        <w:t>贡献度排序，主要通过</w:t>
      </w:r>
      <w:r w:rsidRPr="00D1314E">
        <w:rPr>
          <w:rFonts w:ascii="宋体" w:eastAsia="宋体" w:hAnsi="宋体"/>
          <w:szCs w:val="21"/>
        </w:rPr>
        <w:t xml:space="preserve"> 系数*关联方n舆情分*</w:t>
      </w:r>
      <w:proofErr w:type="spellStart"/>
      <w:r w:rsidRPr="00D1314E">
        <w:rPr>
          <w:rFonts w:ascii="宋体" w:eastAsia="宋体" w:hAnsi="宋体"/>
          <w:szCs w:val="21"/>
        </w:rPr>
        <w:t>rn</w:t>
      </w:r>
      <w:proofErr w:type="spellEnd"/>
      <w:r w:rsidRPr="00D1314E">
        <w:rPr>
          <w:rFonts w:ascii="宋体" w:eastAsia="宋体" w:hAnsi="宋体"/>
          <w:szCs w:val="21"/>
        </w:rPr>
        <w:t>*（1-关联方n重复新闻数量占比）后得分（即关联方舆情分贡献）倒序排序来得到</w:t>
      </w:r>
      <w:r w:rsidR="00D1314E" w:rsidRPr="00D1314E">
        <w:rPr>
          <w:rFonts w:ascii="宋体" w:eastAsia="宋体" w:hAnsi="宋体" w:hint="eastAsia"/>
          <w:szCs w:val="21"/>
        </w:rPr>
        <w:t>；</w:t>
      </w:r>
    </w:p>
    <w:p w14:paraId="0D3E62CC" w14:textId="43499540" w:rsidR="00D1314E" w:rsidRDefault="00D1314E" w:rsidP="00D1314E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关联方名称：关联舆情传导表</w:t>
      </w:r>
      <w:r w:rsidRPr="00D1314E">
        <w:rPr>
          <w:rFonts w:ascii="宋体" w:eastAsia="宋体" w:hAnsi="宋体"/>
          <w:szCs w:val="21"/>
        </w:rPr>
        <w:t>RELATION_NM</w:t>
      </w:r>
    </w:p>
    <w:p w14:paraId="78EFA21F" w14:textId="4280E565" w:rsidR="00D1314E" w:rsidRDefault="00D1314E" w:rsidP="00D1314E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关联关系类型：</w:t>
      </w:r>
      <w:r w:rsidR="00B9152C">
        <w:rPr>
          <w:rFonts w:ascii="宋体" w:eastAsia="宋体" w:hAnsi="宋体" w:hint="eastAsia"/>
          <w:szCs w:val="21"/>
        </w:rPr>
        <w:t>若是</w:t>
      </w:r>
      <w:r>
        <w:rPr>
          <w:rFonts w:ascii="宋体" w:eastAsia="宋体" w:hAnsi="宋体" w:hint="eastAsia"/>
          <w:szCs w:val="21"/>
        </w:rPr>
        <w:t>关联舆情传导表</w:t>
      </w:r>
      <w:r w:rsidR="00B9152C" w:rsidRPr="00B9152C">
        <w:rPr>
          <w:rFonts w:ascii="宋体" w:eastAsia="宋体" w:hAnsi="宋体"/>
          <w:szCs w:val="21"/>
        </w:rPr>
        <w:t>RELATION_TYPE_L1</w:t>
      </w:r>
      <w:r w:rsidR="00B9152C">
        <w:rPr>
          <w:rFonts w:ascii="宋体" w:eastAsia="宋体" w:hAnsi="宋体" w:hint="eastAsia"/>
          <w:szCs w:val="21"/>
        </w:rPr>
        <w:t>=</w:t>
      </w:r>
      <w:r w:rsidR="00B9152C" w:rsidRPr="00B9152C">
        <w:t xml:space="preserve"> </w:t>
      </w:r>
      <w:r w:rsidR="00B9152C" w:rsidRPr="00B9152C">
        <w:rPr>
          <w:rFonts w:ascii="宋体" w:eastAsia="宋体" w:hAnsi="宋体"/>
          <w:szCs w:val="21"/>
        </w:rPr>
        <w:t>RELATION_TYPE_L</w:t>
      </w:r>
      <w:r w:rsidR="00B9152C">
        <w:rPr>
          <w:rFonts w:ascii="宋体" w:eastAsia="宋体" w:hAnsi="宋体"/>
          <w:szCs w:val="21"/>
        </w:rPr>
        <w:t>2</w:t>
      </w:r>
      <w:r w:rsidR="00B9152C">
        <w:rPr>
          <w:rFonts w:ascii="宋体" w:eastAsia="宋体" w:hAnsi="宋体" w:hint="eastAsia"/>
          <w:szCs w:val="21"/>
        </w:rPr>
        <w:t>，则关系类型名称为</w:t>
      </w:r>
      <w:r w:rsidR="00B9152C" w:rsidRPr="00B9152C">
        <w:rPr>
          <w:rFonts w:ascii="宋体" w:eastAsia="宋体" w:hAnsi="宋体"/>
          <w:szCs w:val="21"/>
        </w:rPr>
        <w:t>RELATION_TYPE_L1</w:t>
      </w:r>
      <w:r w:rsidR="00B9152C">
        <w:rPr>
          <w:rFonts w:ascii="宋体" w:eastAsia="宋体" w:hAnsi="宋体" w:hint="eastAsia"/>
          <w:szCs w:val="21"/>
        </w:rPr>
        <w:t>，若是</w:t>
      </w:r>
      <w:r w:rsidR="00B9152C" w:rsidRPr="00B9152C">
        <w:rPr>
          <w:rFonts w:ascii="宋体" w:eastAsia="宋体" w:hAnsi="宋体"/>
          <w:szCs w:val="21"/>
        </w:rPr>
        <w:t>RELATION_TYPE_L1</w:t>
      </w:r>
      <w:r w:rsidR="00B9152C">
        <w:rPr>
          <w:rFonts w:ascii="宋体" w:eastAsia="宋体" w:hAnsi="宋体"/>
          <w:szCs w:val="21"/>
        </w:rPr>
        <w:t>&lt;&gt;</w:t>
      </w:r>
      <w:r w:rsidR="00B9152C" w:rsidRPr="00B9152C">
        <w:t xml:space="preserve"> </w:t>
      </w:r>
      <w:r w:rsidR="00B9152C" w:rsidRPr="00B9152C">
        <w:rPr>
          <w:rFonts w:ascii="宋体" w:eastAsia="宋体" w:hAnsi="宋体"/>
          <w:szCs w:val="21"/>
        </w:rPr>
        <w:t>RELATION_TYPE_L</w:t>
      </w:r>
      <w:r w:rsidR="00B9152C">
        <w:rPr>
          <w:rFonts w:ascii="宋体" w:eastAsia="宋体" w:hAnsi="宋体"/>
          <w:szCs w:val="21"/>
        </w:rPr>
        <w:t>2,</w:t>
      </w:r>
      <w:r w:rsidR="00B9152C">
        <w:rPr>
          <w:rFonts w:ascii="宋体" w:eastAsia="宋体" w:hAnsi="宋体" w:hint="eastAsia"/>
          <w:szCs w:val="21"/>
        </w:rPr>
        <w:t>则关系类型名称为</w:t>
      </w:r>
      <w:r w:rsidR="00B9152C" w:rsidRPr="00B9152C">
        <w:rPr>
          <w:rFonts w:ascii="宋体" w:eastAsia="宋体" w:hAnsi="宋体"/>
          <w:szCs w:val="21"/>
        </w:rPr>
        <w:t>RELATION_TYPE_L1</w:t>
      </w:r>
      <w:r w:rsidR="00B9152C">
        <w:rPr>
          <w:rFonts w:ascii="宋体" w:eastAsia="宋体" w:hAnsi="宋体" w:hint="eastAsia"/>
          <w:szCs w:val="21"/>
        </w:rPr>
        <w:t>（</w:t>
      </w:r>
      <w:r w:rsidR="00B9152C" w:rsidRPr="00B9152C">
        <w:rPr>
          <w:rFonts w:ascii="宋体" w:eastAsia="宋体" w:hAnsi="宋体"/>
          <w:szCs w:val="21"/>
        </w:rPr>
        <w:t>RELATION_TYPE_L</w:t>
      </w:r>
      <w:r w:rsidR="00B9152C">
        <w:rPr>
          <w:rFonts w:ascii="宋体" w:eastAsia="宋体" w:hAnsi="宋体"/>
          <w:szCs w:val="21"/>
        </w:rPr>
        <w:t>2</w:t>
      </w:r>
      <w:r w:rsidR="00B9152C">
        <w:rPr>
          <w:rFonts w:ascii="宋体" w:eastAsia="宋体" w:hAnsi="宋体" w:hint="eastAsia"/>
          <w:szCs w:val="21"/>
        </w:rPr>
        <w:t>）</w:t>
      </w:r>
    </w:p>
    <w:p w14:paraId="65ED3C5D" w14:textId="19A46047" w:rsidR="00B9152C" w:rsidRDefault="00B9152C" w:rsidP="00D1314E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是否异动：对应的关联</w:t>
      </w:r>
      <w:proofErr w:type="gramStart"/>
      <w:r>
        <w:rPr>
          <w:rFonts w:ascii="宋体" w:eastAsia="宋体" w:hAnsi="宋体" w:hint="eastAsia"/>
          <w:szCs w:val="21"/>
        </w:rPr>
        <w:t>方主体</w:t>
      </w:r>
      <w:proofErr w:type="gramEnd"/>
      <w:r>
        <w:rPr>
          <w:rFonts w:ascii="宋体" w:eastAsia="宋体" w:hAnsi="宋体" w:hint="eastAsia"/>
          <w:szCs w:val="21"/>
        </w:rPr>
        <w:t>舆情信息，具体取值逻辑与</w:t>
      </w:r>
      <w:proofErr w:type="gramStart"/>
      <w:r>
        <w:rPr>
          <w:rFonts w:ascii="宋体" w:eastAsia="宋体" w:hAnsi="宋体" w:hint="eastAsia"/>
          <w:szCs w:val="21"/>
        </w:rPr>
        <w:t>单主体</w:t>
      </w:r>
      <w:proofErr w:type="gramEnd"/>
      <w:r>
        <w:rPr>
          <w:rFonts w:ascii="宋体" w:eastAsia="宋体" w:hAnsi="宋体" w:hint="eastAsia"/>
          <w:szCs w:val="21"/>
        </w:rPr>
        <w:t>舆情数据逻辑一致：</w:t>
      </w:r>
    </w:p>
    <w:p w14:paraId="4B53774A" w14:textId="0DB8A00E" w:rsidR="00B9152C" w:rsidRDefault="00B9152C" w:rsidP="00B9152C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6B7042">
        <w:rPr>
          <w:rFonts w:ascii="宋体" w:eastAsia="宋体" w:hAnsi="宋体" w:hint="eastAsia"/>
        </w:rPr>
        <w:t>历史时间的舆情</w:t>
      </w:r>
      <w:r>
        <w:rPr>
          <w:rFonts w:ascii="宋体" w:eastAsia="宋体" w:hAnsi="宋体" w:hint="eastAsia"/>
        </w:rPr>
        <w:t>信息</w:t>
      </w:r>
      <w:r w:rsidRPr="006B7042">
        <w:rPr>
          <w:rFonts w:ascii="宋体" w:eastAsia="宋体" w:hAnsi="宋体" w:hint="eastAsia"/>
        </w:rPr>
        <w:t>，</w:t>
      </w:r>
      <w:commentRangeStart w:id="411"/>
      <w:proofErr w:type="gramStart"/>
      <w:r w:rsidRPr="006B7042">
        <w:rPr>
          <w:rFonts w:ascii="宋体" w:eastAsia="宋体" w:hAnsi="宋体" w:hint="eastAsia"/>
        </w:rPr>
        <w:t>取自日更新</w:t>
      </w:r>
      <w:proofErr w:type="gramEnd"/>
      <w:r w:rsidRPr="006B7042">
        <w:rPr>
          <w:rFonts w:ascii="宋体" w:eastAsia="宋体" w:hAnsi="宋体" w:hint="eastAsia"/>
        </w:rPr>
        <w:t>表</w:t>
      </w:r>
      <w:commentRangeEnd w:id="411"/>
      <w:r w:rsidRPr="006B7042">
        <w:rPr>
          <w:rStyle w:val="aa"/>
          <w:rFonts w:ascii="宋体" w:eastAsia="宋体" w:hAnsi="宋体"/>
        </w:rPr>
        <w:commentReference w:id="411"/>
      </w:r>
    </w:p>
    <w:p w14:paraId="520E4774" w14:textId="1C6A9037" w:rsidR="00B9152C" w:rsidRDefault="00B9152C" w:rsidP="00B9152C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B9152C">
        <w:rPr>
          <w:rFonts w:ascii="宋体" w:eastAsia="宋体" w:hAnsi="宋体" w:hint="eastAsia"/>
        </w:rPr>
        <w:t>当天时间的舆情</w:t>
      </w:r>
      <w:r>
        <w:rPr>
          <w:rFonts w:ascii="宋体" w:eastAsia="宋体" w:hAnsi="宋体" w:hint="eastAsia"/>
        </w:rPr>
        <w:t>信息</w:t>
      </w:r>
      <w:r w:rsidRPr="00B9152C">
        <w:rPr>
          <w:rFonts w:ascii="宋体" w:eastAsia="宋体" w:hAnsi="宋体" w:hint="eastAsia"/>
        </w:rPr>
        <w:t>，</w:t>
      </w:r>
      <w:commentRangeStart w:id="412"/>
      <w:r w:rsidRPr="00B9152C">
        <w:rPr>
          <w:rFonts w:ascii="宋体" w:eastAsia="宋体" w:hAnsi="宋体" w:hint="eastAsia"/>
        </w:rPr>
        <w:t>取自实时更新表</w:t>
      </w:r>
      <w:commentRangeEnd w:id="412"/>
      <w:r w:rsidRPr="006B7042">
        <w:rPr>
          <w:rStyle w:val="aa"/>
          <w:rFonts w:ascii="宋体" w:eastAsia="宋体" w:hAnsi="宋体"/>
        </w:rPr>
        <w:commentReference w:id="412"/>
      </w:r>
      <w:r w:rsidRPr="00B9152C">
        <w:rPr>
          <w:rFonts w:ascii="宋体" w:eastAsia="宋体" w:hAnsi="宋体" w:hint="eastAsia"/>
        </w:rPr>
        <w:t>，对于所以记录中，按照异动和波动值降序排列，</w:t>
      </w:r>
      <w:proofErr w:type="gramStart"/>
      <w:r w:rsidRPr="00B9152C">
        <w:rPr>
          <w:rFonts w:ascii="宋体" w:eastAsia="宋体" w:hAnsi="宋体" w:hint="eastAsia"/>
        </w:rPr>
        <w:t>取发生</w:t>
      </w:r>
      <w:proofErr w:type="gramEnd"/>
      <w:r w:rsidRPr="00B9152C">
        <w:rPr>
          <w:rFonts w:ascii="宋体" w:eastAsia="宋体" w:hAnsi="宋体" w:hint="eastAsia"/>
        </w:rPr>
        <w:t>异动且波动值最大对应的那一条记录</w:t>
      </w:r>
    </w:p>
    <w:p w14:paraId="3F2B3EC2" w14:textId="09C216D8" w:rsidR="00B9152C" w:rsidRPr="00B9152C" w:rsidRDefault="00B9152C" w:rsidP="00B9152C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基于上述信息取对应记录中的【是否异动】字段对应的值</w:t>
      </w:r>
    </w:p>
    <w:p w14:paraId="5405B4AE" w14:textId="2B6020A2" w:rsidR="00233CA2" w:rsidRPr="005317B6" w:rsidRDefault="00232E06" w:rsidP="002A77B1">
      <w:pPr>
        <w:pStyle w:val="3"/>
      </w:pPr>
      <w:r>
        <w:t>3</w:t>
      </w:r>
      <w:r w:rsidR="00233CA2" w:rsidRPr="005317B6">
        <w:t>.</w:t>
      </w:r>
      <w:r w:rsidR="007C4C96">
        <w:t>4</w:t>
      </w:r>
      <w:r w:rsidR="00233CA2" w:rsidRPr="005317B6">
        <w:t xml:space="preserve"> </w:t>
      </w:r>
      <w:r w:rsidR="00233CA2">
        <w:rPr>
          <w:rFonts w:hint="eastAsia"/>
        </w:rPr>
        <w:t>关联方舆情风险事件</w:t>
      </w:r>
    </w:p>
    <w:p w14:paraId="33696A3A" w14:textId="5F8CAD29" w:rsidR="00233CA2" w:rsidRDefault="00233CA2" w:rsidP="00233CA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筛选当天主体及关联</w:t>
      </w:r>
      <w:proofErr w:type="gramStart"/>
      <w:r>
        <w:rPr>
          <w:rFonts w:ascii="宋体" w:eastAsia="宋体" w:hAnsi="宋体" w:hint="eastAsia"/>
          <w:szCs w:val="21"/>
        </w:rPr>
        <w:t>方相关</w:t>
      </w:r>
      <w:proofErr w:type="gramEnd"/>
      <w:r>
        <w:rPr>
          <w:rFonts w:ascii="宋体" w:eastAsia="宋体" w:hAnsi="宋体" w:hint="eastAsia"/>
          <w:szCs w:val="21"/>
        </w:rPr>
        <w:t>的所有的舆情、司法、诚信事件，以表格</w:t>
      </w:r>
      <w:r w:rsidR="00D1314E">
        <w:rPr>
          <w:rFonts w:ascii="宋体" w:eastAsia="宋体" w:hAnsi="宋体" w:hint="eastAsia"/>
          <w:szCs w:val="21"/>
        </w:rPr>
        <w:t>或事件</w:t>
      </w:r>
      <w:proofErr w:type="gramStart"/>
      <w:r w:rsidR="00D1314E">
        <w:rPr>
          <w:rFonts w:ascii="宋体" w:eastAsia="宋体" w:hAnsi="宋体" w:hint="eastAsia"/>
          <w:szCs w:val="21"/>
        </w:rPr>
        <w:t>轴</w:t>
      </w:r>
      <w:r>
        <w:rPr>
          <w:rFonts w:ascii="宋体" w:eastAsia="宋体" w:hAnsi="宋体" w:hint="eastAsia"/>
          <w:szCs w:val="21"/>
        </w:rPr>
        <w:t>形式</w:t>
      </w:r>
      <w:proofErr w:type="gramEnd"/>
      <w:r>
        <w:rPr>
          <w:rFonts w:ascii="宋体" w:eastAsia="宋体" w:hAnsi="宋体" w:hint="eastAsia"/>
          <w:szCs w:val="21"/>
        </w:rPr>
        <w:t>展示，</w:t>
      </w:r>
      <w:r w:rsidRPr="00233CA2">
        <w:rPr>
          <w:rFonts w:ascii="宋体" w:eastAsia="宋体" w:hAnsi="宋体" w:hint="eastAsia"/>
          <w:szCs w:val="21"/>
        </w:rPr>
        <w:t>以时间</w:t>
      </w:r>
      <w:r w:rsidR="00D1314E">
        <w:rPr>
          <w:rFonts w:ascii="宋体" w:eastAsia="宋体" w:hAnsi="宋体" w:hint="eastAsia"/>
          <w:szCs w:val="21"/>
        </w:rPr>
        <w:t>降序的</w:t>
      </w:r>
      <w:r w:rsidRPr="00233CA2">
        <w:rPr>
          <w:rFonts w:ascii="宋体" w:eastAsia="宋体" w:hAnsi="宋体" w:hint="eastAsia"/>
          <w:szCs w:val="21"/>
        </w:rPr>
        <w:t>顺序，展示主体及关联方各时点发生的事件标题、风险标签、严重程度标签信息</w:t>
      </w:r>
      <w:r w:rsidR="00040B13">
        <w:rPr>
          <w:rFonts w:ascii="宋体" w:eastAsia="宋体" w:hAnsi="宋体" w:hint="eastAsia"/>
          <w:szCs w:val="21"/>
        </w:rPr>
        <w:t>，同时详情信息需要点击标题后展示。</w:t>
      </w:r>
    </w:p>
    <w:p w14:paraId="1495B415" w14:textId="4623EC5A" w:rsidR="0045797C" w:rsidRDefault="0045797C" w:rsidP="0045797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5797C">
        <w:rPr>
          <w:rFonts w:ascii="宋体" w:eastAsia="宋体" w:hAnsi="宋体" w:hint="eastAsia"/>
          <w:szCs w:val="21"/>
        </w:rPr>
        <w:t>舆情数据取数：</w:t>
      </w:r>
    </w:p>
    <w:p w14:paraId="6B2F1395" w14:textId="072BD465" w:rsidR="00D1314E" w:rsidRDefault="00B9152C" w:rsidP="00D1314E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标题：</w:t>
      </w:r>
      <w:r w:rsidRPr="00B9152C">
        <w:rPr>
          <w:rFonts w:ascii="宋体" w:eastAsia="宋体" w:hAnsi="宋体"/>
          <w:szCs w:val="21"/>
        </w:rPr>
        <w:t>X_NEWS_TCRNW0001</w:t>
      </w:r>
      <w:r>
        <w:rPr>
          <w:rFonts w:ascii="宋体" w:eastAsia="宋体" w:hAnsi="宋体" w:hint="eastAsia"/>
          <w:szCs w:val="21"/>
        </w:rPr>
        <w:t>表</w:t>
      </w:r>
      <w:r w:rsidRPr="00B9152C">
        <w:rPr>
          <w:rFonts w:ascii="宋体" w:eastAsia="宋体" w:hAnsi="宋体"/>
          <w:szCs w:val="21"/>
        </w:rPr>
        <w:t>CRNW0001_003</w:t>
      </w:r>
    </w:p>
    <w:p w14:paraId="377FC93C" w14:textId="7EAE0FA6" w:rsidR="00B9152C" w:rsidRPr="00B9152C" w:rsidRDefault="00B9152C" w:rsidP="00D1314E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风险标签：</w:t>
      </w:r>
      <w:r w:rsidRPr="00155EBE">
        <w:rPr>
          <w:rFonts w:ascii="宋体" w:eastAsia="宋体" w:hAnsi="宋体"/>
        </w:rPr>
        <w:t>X_NEWS_TCRNW0003_ALL</w:t>
      </w:r>
      <w:r w:rsidRPr="00155EBE">
        <w:rPr>
          <w:rFonts w:ascii="宋体" w:eastAsia="宋体" w:hAnsi="宋体" w:hint="eastAsia"/>
        </w:rPr>
        <w:t>表</w:t>
      </w:r>
      <w:r w:rsidRPr="00155EBE">
        <w:rPr>
          <w:rFonts w:ascii="宋体" w:eastAsia="宋体" w:hAnsi="宋体"/>
        </w:rPr>
        <w:t>CRNW0003_010</w:t>
      </w:r>
      <w:r w:rsidRPr="00155EBE">
        <w:rPr>
          <w:rFonts w:ascii="宋体" w:eastAsia="宋体" w:hAnsi="宋体" w:hint="eastAsia"/>
        </w:rPr>
        <w:t>字段对应的</w:t>
      </w:r>
      <w:r w:rsidR="00956DEB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级标签</w:t>
      </w:r>
      <w:r w:rsidRPr="00155EBE">
        <w:rPr>
          <w:rFonts w:ascii="宋体" w:eastAsia="宋体" w:hAnsi="宋体" w:hint="eastAsia"/>
        </w:rPr>
        <w:t>，可通过</w:t>
      </w:r>
      <w:r>
        <w:rPr>
          <w:rFonts w:hint="eastAsia"/>
        </w:rPr>
        <w:t>常量表</w:t>
      </w:r>
      <w:r w:rsidRPr="00155EBE">
        <w:rPr>
          <w:rFonts w:ascii="宋体" w:eastAsia="宋体" w:hAnsi="宋体"/>
        </w:rPr>
        <w:t>X_NEWS_INDEX_TREE</w:t>
      </w:r>
      <w:r w:rsidRPr="00155EBE">
        <w:rPr>
          <w:rFonts w:ascii="宋体" w:eastAsia="宋体" w:hAnsi="宋体" w:hint="eastAsia"/>
        </w:rPr>
        <w:t>进行关联</w:t>
      </w:r>
    </w:p>
    <w:p w14:paraId="39C19882" w14:textId="41DC8A03" w:rsidR="00040B13" w:rsidRPr="00040B13" w:rsidRDefault="00040B13" w:rsidP="00D1314E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新闻详情：</w:t>
      </w:r>
      <w:r>
        <w:t>X_NEWS_TCRNW0001</w:t>
      </w:r>
      <w:r>
        <w:rPr>
          <w:rFonts w:hint="eastAsia"/>
        </w:rPr>
        <w:t>表</w:t>
      </w:r>
      <w:r>
        <w:t>CRNW0001_004</w:t>
      </w:r>
      <w:r>
        <w:rPr>
          <w:rFonts w:hint="eastAsia"/>
        </w:rPr>
        <w:t>字段</w:t>
      </w:r>
    </w:p>
    <w:p w14:paraId="5B914E17" w14:textId="32DBEA8B" w:rsidR="00B9152C" w:rsidRPr="0045797C" w:rsidRDefault="00B9152C" w:rsidP="00D1314E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严重程度：</w:t>
      </w:r>
      <w:r w:rsidRPr="00155EBE">
        <w:rPr>
          <w:rFonts w:ascii="宋体" w:eastAsia="宋体" w:hAnsi="宋体"/>
        </w:rPr>
        <w:t>CRNW0003_005</w:t>
      </w:r>
      <w:r>
        <w:rPr>
          <w:rFonts w:ascii="宋体" w:eastAsia="宋体" w:hAnsi="宋体" w:hint="eastAsia"/>
        </w:rPr>
        <w:t>=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 w:hint="eastAsia"/>
        </w:rPr>
        <w:t>负面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 w:hint="eastAsia"/>
        </w:rPr>
        <w:t>and</w:t>
      </w:r>
      <w:r>
        <w:rPr>
          <w:rFonts w:ascii="宋体" w:eastAsia="宋体" w:hAnsi="宋体"/>
        </w:rPr>
        <w:t xml:space="preserve"> </w:t>
      </w:r>
      <w:r>
        <w:t>CRNW0003_006</w:t>
      </w:r>
      <w:r>
        <w:rPr>
          <w:rFonts w:hint="eastAsia"/>
        </w:rPr>
        <w:t>（三颗星代表严重负面，两颗星代码重点负面，一颗星代码一般负面）</w:t>
      </w:r>
    </w:p>
    <w:p w14:paraId="03EF5473" w14:textId="3C6C295B" w:rsidR="0045797C" w:rsidRDefault="0045797C" w:rsidP="0045797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司法事件取数：</w:t>
      </w:r>
    </w:p>
    <w:p w14:paraId="1C7B6A5E" w14:textId="3C0CEA73" w:rsidR="00B6474F" w:rsidRDefault="00B6474F" w:rsidP="00B6474F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数据范围：C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source</w:t>
      </w:r>
      <w:r>
        <w:rPr>
          <w:rFonts w:ascii="宋体" w:eastAsia="宋体" w:hAnsi="宋体"/>
          <w:szCs w:val="21"/>
        </w:rPr>
        <w:t>_cate</w:t>
      </w:r>
      <w:proofErr w:type="spellEnd"/>
      <w:r>
        <w:rPr>
          <w:rFonts w:ascii="宋体" w:eastAsia="宋体" w:hAnsi="宋体"/>
          <w:szCs w:val="21"/>
        </w:rPr>
        <w:t>=</w:t>
      </w:r>
      <w:proofErr w:type="gramStart"/>
      <w:r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 w:hint="eastAsia"/>
          <w:szCs w:val="21"/>
        </w:rPr>
        <w:t>司法</w:t>
      </w:r>
      <w:r>
        <w:rPr>
          <w:rFonts w:ascii="宋体" w:eastAsia="宋体" w:hAnsi="宋体"/>
          <w:szCs w:val="21"/>
        </w:rPr>
        <w:t>’</w:t>
      </w:r>
    </w:p>
    <w:p w14:paraId="27357499" w14:textId="4C3B557B" w:rsidR="00B6474F" w:rsidRDefault="00B6474F" w:rsidP="00B6474F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标题：C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risk</w:t>
      </w:r>
      <w:r>
        <w:rPr>
          <w:rFonts w:ascii="宋体" w:eastAsia="宋体" w:hAnsi="宋体"/>
          <w:szCs w:val="21"/>
        </w:rPr>
        <w:t>_type</w:t>
      </w:r>
      <w:proofErr w:type="spellEnd"/>
      <w:r>
        <w:rPr>
          <w:rFonts w:ascii="宋体" w:eastAsia="宋体" w:hAnsi="宋体" w:hint="eastAsia"/>
          <w:szCs w:val="21"/>
        </w:rPr>
        <w:t>字段</w:t>
      </w:r>
    </w:p>
    <w:p w14:paraId="368BF46E" w14:textId="7D8739FF" w:rsidR="00B6474F" w:rsidRDefault="00B6474F" w:rsidP="00B6474F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事件详情（对</w:t>
      </w:r>
      <w:proofErr w:type="gramStart"/>
      <w:r>
        <w:rPr>
          <w:rFonts w:ascii="宋体" w:eastAsia="宋体" w:hAnsi="宋体" w:hint="eastAsia"/>
          <w:szCs w:val="21"/>
        </w:rPr>
        <w:t>标新闻</w:t>
      </w:r>
      <w:proofErr w:type="gramEnd"/>
      <w:r>
        <w:rPr>
          <w:rFonts w:ascii="宋体" w:eastAsia="宋体" w:hAnsi="宋体" w:hint="eastAsia"/>
          <w:szCs w:val="21"/>
        </w:rPr>
        <w:t>详情）：C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risk</w:t>
      </w:r>
      <w:r>
        <w:rPr>
          <w:rFonts w:ascii="宋体" w:eastAsia="宋体" w:hAnsi="宋体"/>
          <w:szCs w:val="21"/>
        </w:rPr>
        <w:t>_desc</w:t>
      </w:r>
      <w:proofErr w:type="spellEnd"/>
      <w:r w:rsidR="00956DEB">
        <w:rPr>
          <w:rFonts w:ascii="宋体" w:eastAsia="宋体" w:hAnsi="宋体" w:hint="eastAsia"/>
          <w:szCs w:val="21"/>
        </w:rPr>
        <w:t>字段</w:t>
      </w:r>
    </w:p>
    <w:p w14:paraId="540946A1" w14:textId="2F52A693" w:rsidR="00B6474F" w:rsidRDefault="00B6474F" w:rsidP="00B6474F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风险标签：</w:t>
      </w:r>
      <w:r w:rsidR="00956DEB">
        <w:rPr>
          <w:rFonts w:ascii="宋体" w:eastAsia="宋体" w:hAnsi="宋体" w:hint="eastAsia"/>
          <w:szCs w:val="21"/>
        </w:rPr>
        <w:t>C</w:t>
      </w:r>
      <w:r w:rsidR="00956DEB">
        <w:rPr>
          <w:rFonts w:ascii="宋体" w:eastAsia="宋体" w:hAnsi="宋体"/>
          <w:szCs w:val="21"/>
        </w:rPr>
        <w:t>OMPY_RISK_SUMM</w:t>
      </w:r>
      <w:r w:rsidR="00956DEB">
        <w:rPr>
          <w:rFonts w:ascii="宋体" w:eastAsia="宋体" w:hAnsi="宋体" w:hint="eastAsia"/>
          <w:szCs w:val="21"/>
        </w:rPr>
        <w:t>表</w:t>
      </w:r>
      <w:r w:rsidR="00956DEB">
        <w:rPr>
          <w:rFonts w:ascii="宋体" w:eastAsia="宋体" w:hAnsi="宋体"/>
          <w:szCs w:val="21"/>
        </w:rPr>
        <w:t>RISK_CATE</w:t>
      </w:r>
      <w:r w:rsidR="00956DEB">
        <w:rPr>
          <w:rFonts w:ascii="宋体" w:eastAsia="宋体" w:hAnsi="宋体" w:hint="eastAsia"/>
          <w:szCs w:val="21"/>
        </w:rPr>
        <w:t>字段</w:t>
      </w:r>
    </w:p>
    <w:p w14:paraId="10CD1BFD" w14:textId="3488A7D5" w:rsidR="00956DEB" w:rsidRDefault="00956DEB" w:rsidP="00B6474F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严重程度：C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表I</w:t>
      </w:r>
      <w:r>
        <w:rPr>
          <w:rFonts w:ascii="宋体" w:eastAsia="宋体" w:hAnsi="宋体"/>
          <w:szCs w:val="21"/>
        </w:rPr>
        <w:t>MPORTANCE</w:t>
      </w:r>
      <w:r>
        <w:rPr>
          <w:rFonts w:ascii="宋体" w:eastAsia="宋体" w:hAnsi="宋体" w:hint="eastAsia"/>
          <w:szCs w:val="21"/>
        </w:rPr>
        <w:t>字段</w:t>
      </w:r>
    </w:p>
    <w:p w14:paraId="1C387D09" w14:textId="39E23763" w:rsidR="0045797C" w:rsidRDefault="0045797C" w:rsidP="0045797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诚信事件取数：待生成新表</w:t>
      </w:r>
    </w:p>
    <w:p w14:paraId="3673A5A2" w14:textId="2B2057B5" w:rsidR="00956DEB" w:rsidRDefault="00956DEB" w:rsidP="00956DE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数据范围：C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source</w:t>
      </w:r>
      <w:r>
        <w:rPr>
          <w:rFonts w:ascii="宋体" w:eastAsia="宋体" w:hAnsi="宋体"/>
          <w:szCs w:val="21"/>
        </w:rPr>
        <w:t>_cate</w:t>
      </w:r>
      <w:proofErr w:type="spellEnd"/>
      <w:r>
        <w:rPr>
          <w:rFonts w:ascii="宋体" w:eastAsia="宋体" w:hAnsi="宋体"/>
          <w:szCs w:val="21"/>
        </w:rPr>
        <w:t>=</w:t>
      </w:r>
      <w:proofErr w:type="gramStart"/>
      <w:r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 w:hint="eastAsia"/>
          <w:szCs w:val="21"/>
        </w:rPr>
        <w:t>诚信</w:t>
      </w:r>
      <w:r>
        <w:rPr>
          <w:rFonts w:ascii="宋体" w:eastAsia="宋体" w:hAnsi="宋体"/>
          <w:szCs w:val="21"/>
        </w:rPr>
        <w:t>’</w:t>
      </w:r>
    </w:p>
    <w:p w14:paraId="4A4645FC" w14:textId="77777777" w:rsidR="00956DEB" w:rsidRDefault="00956DEB" w:rsidP="00956DE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标题：C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risk</w:t>
      </w:r>
      <w:r>
        <w:rPr>
          <w:rFonts w:ascii="宋体" w:eastAsia="宋体" w:hAnsi="宋体"/>
          <w:szCs w:val="21"/>
        </w:rPr>
        <w:t>_type</w:t>
      </w:r>
      <w:proofErr w:type="spellEnd"/>
      <w:r>
        <w:rPr>
          <w:rFonts w:ascii="宋体" w:eastAsia="宋体" w:hAnsi="宋体" w:hint="eastAsia"/>
          <w:szCs w:val="21"/>
        </w:rPr>
        <w:t>字段</w:t>
      </w:r>
    </w:p>
    <w:p w14:paraId="04F7BBCD" w14:textId="77777777" w:rsidR="00956DEB" w:rsidRDefault="00956DEB" w:rsidP="00956DE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事件详情（对</w:t>
      </w:r>
      <w:proofErr w:type="gramStart"/>
      <w:r>
        <w:rPr>
          <w:rFonts w:ascii="宋体" w:eastAsia="宋体" w:hAnsi="宋体" w:hint="eastAsia"/>
          <w:szCs w:val="21"/>
        </w:rPr>
        <w:t>标新闻</w:t>
      </w:r>
      <w:proofErr w:type="gramEnd"/>
      <w:r>
        <w:rPr>
          <w:rFonts w:ascii="宋体" w:eastAsia="宋体" w:hAnsi="宋体" w:hint="eastAsia"/>
          <w:szCs w:val="21"/>
        </w:rPr>
        <w:t>详情）：C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proofErr w:type="spellStart"/>
      <w:r>
        <w:rPr>
          <w:rFonts w:ascii="宋体" w:eastAsia="宋体" w:hAnsi="宋体" w:hint="eastAsia"/>
          <w:szCs w:val="21"/>
        </w:rPr>
        <w:t>risk</w:t>
      </w:r>
      <w:r>
        <w:rPr>
          <w:rFonts w:ascii="宋体" w:eastAsia="宋体" w:hAnsi="宋体"/>
          <w:szCs w:val="21"/>
        </w:rPr>
        <w:t>_desc</w:t>
      </w:r>
      <w:proofErr w:type="spellEnd"/>
      <w:r>
        <w:rPr>
          <w:rFonts w:ascii="宋体" w:eastAsia="宋体" w:hAnsi="宋体" w:hint="eastAsia"/>
          <w:szCs w:val="21"/>
        </w:rPr>
        <w:t>字段</w:t>
      </w:r>
    </w:p>
    <w:p w14:paraId="2EEC667D" w14:textId="77777777" w:rsidR="00956DEB" w:rsidRDefault="00956DEB" w:rsidP="00956DE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风险标签：C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RISK_CATE</w:t>
      </w:r>
      <w:r>
        <w:rPr>
          <w:rFonts w:ascii="宋体" w:eastAsia="宋体" w:hAnsi="宋体" w:hint="eastAsia"/>
          <w:szCs w:val="21"/>
        </w:rPr>
        <w:t>字段</w:t>
      </w:r>
    </w:p>
    <w:p w14:paraId="12D18D2E" w14:textId="66323B9A" w:rsidR="00956DEB" w:rsidRPr="00956DEB" w:rsidRDefault="00956DEB" w:rsidP="00956DEB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严重程度：C</w:t>
      </w:r>
      <w:r>
        <w:rPr>
          <w:rFonts w:ascii="宋体" w:eastAsia="宋体" w:hAnsi="宋体"/>
          <w:szCs w:val="21"/>
        </w:rPr>
        <w:t>OMPY_RISK_SUMM</w:t>
      </w:r>
      <w:r>
        <w:rPr>
          <w:rFonts w:ascii="宋体" w:eastAsia="宋体" w:hAnsi="宋体" w:hint="eastAsia"/>
          <w:szCs w:val="21"/>
        </w:rPr>
        <w:t>表I</w:t>
      </w:r>
      <w:r>
        <w:rPr>
          <w:rFonts w:ascii="宋体" w:eastAsia="宋体" w:hAnsi="宋体"/>
          <w:szCs w:val="21"/>
        </w:rPr>
        <w:t>MPORTANCE</w:t>
      </w:r>
      <w:r>
        <w:rPr>
          <w:rFonts w:ascii="宋体" w:eastAsia="宋体" w:hAnsi="宋体" w:hint="eastAsia"/>
          <w:szCs w:val="21"/>
        </w:rPr>
        <w:t>字段</w:t>
      </w:r>
    </w:p>
    <w:sectPr w:rsidR="00956DEB" w:rsidRPr="0095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0" w:author="赵 姮娟" w:date="2022-06-01T11:34:00Z" w:initials="赵">
    <w:p w14:paraId="3A5319BB" w14:textId="2D841B1C" w:rsidR="00EA0C2E" w:rsidRDefault="00EA0C2E">
      <w:pPr>
        <w:pStyle w:val="ab"/>
      </w:pPr>
      <w:r>
        <w:rPr>
          <w:rStyle w:val="aa"/>
        </w:rPr>
        <w:annotationRef/>
      </w:r>
      <w:r>
        <w:rPr>
          <w:rFonts w:hint="eastAsia"/>
          <w:noProof/>
        </w:rPr>
        <w:t>具体表名待补充</w:t>
      </w:r>
    </w:p>
  </w:comment>
  <w:comment w:id="51" w:author="赵 姮娟" w:date="2022-06-01T11:35:00Z" w:initials="赵">
    <w:p w14:paraId="1DDAE605" w14:textId="1A231F66" w:rsidR="00EA0C2E" w:rsidRDefault="00EA0C2E">
      <w:pPr>
        <w:pStyle w:val="ab"/>
      </w:pPr>
      <w:r>
        <w:rPr>
          <w:rStyle w:val="aa"/>
        </w:rPr>
        <w:annotationRef/>
      </w:r>
      <w:r>
        <w:rPr>
          <w:rFonts w:hint="eastAsia"/>
          <w:noProof/>
        </w:rPr>
        <w:t>具体表名待补充</w:t>
      </w:r>
    </w:p>
  </w:comment>
  <w:comment w:id="185" w:author="赵 姮娟" w:date="2022-06-19T14:44:00Z" w:initials="赵">
    <w:p w14:paraId="6F72C407" w14:textId="2D2B662C" w:rsidR="00EA0C2E" w:rsidRDefault="00EA0C2E">
      <w:pPr>
        <w:pStyle w:val="ab"/>
      </w:pPr>
      <w:r>
        <w:rPr>
          <w:rStyle w:val="aa"/>
        </w:rPr>
        <w:annotationRef/>
      </w:r>
      <w:r>
        <w:rPr>
          <w:rFonts w:hint="eastAsia"/>
          <w:noProof/>
        </w:rPr>
        <w:t>异常的判断条件待后续补充</w:t>
      </w:r>
    </w:p>
  </w:comment>
  <w:comment w:id="390" w:author="赵 姮娟" w:date="2022-08-17T13:45:00Z" w:initials="赵">
    <w:p w14:paraId="2DFF55B4" w14:textId="35F42AB9" w:rsidR="001C18EC" w:rsidRDefault="001C18EC">
      <w:pPr>
        <w:pStyle w:val="ab"/>
        <w:rPr>
          <w:rFonts w:hint="eastAsia"/>
        </w:rPr>
      </w:pPr>
      <w:r>
        <w:rPr>
          <w:rStyle w:val="aa"/>
        </w:rPr>
        <w:annotationRef/>
      </w:r>
      <w:r w:rsidR="00661C08">
        <w:rPr>
          <w:rFonts w:hint="eastAsia"/>
          <w:noProof/>
        </w:rPr>
        <w:t>数字标记部分逻辑参考</w:t>
      </w:r>
      <w:r w:rsidR="00661C08">
        <w:rPr>
          <w:rFonts w:hint="eastAsia"/>
          <w:noProof/>
        </w:rPr>
        <w:t>3</w:t>
      </w:r>
      <w:r w:rsidR="00661C08">
        <w:rPr>
          <w:noProof/>
        </w:rPr>
        <w:t>.2.1</w:t>
      </w:r>
      <w:r w:rsidR="00661C08">
        <w:rPr>
          <w:rFonts w:hint="eastAsia"/>
          <w:noProof/>
        </w:rPr>
        <w:t>中描述</w:t>
      </w:r>
    </w:p>
  </w:comment>
  <w:comment w:id="411" w:author="赵 姮娟" w:date="2022-06-01T11:34:00Z" w:initials="赵">
    <w:p w14:paraId="1DE4E3BF" w14:textId="77777777" w:rsidR="00EA0C2E" w:rsidRDefault="00EA0C2E" w:rsidP="00B9152C">
      <w:pPr>
        <w:pStyle w:val="ab"/>
      </w:pPr>
      <w:r>
        <w:rPr>
          <w:rStyle w:val="aa"/>
        </w:rPr>
        <w:annotationRef/>
      </w:r>
      <w:r>
        <w:rPr>
          <w:rFonts w:hint="eastAsia"/>
          <w:noProof/>
        </w:rPr>
        <w:t>具体表名待补充</w:t>
      </w:r>
    </w:p>
  </w:comment>
  <w:comment w:id="412" w:author="赵 姮娟" w:date="2022-06-01T11:35:00Z" w:initials="赵">
    <w:p w14:paraId="7101E8BB" w14:textId="77777777" w:rsidR="00EA0C2E" w:rsidRDefault="00EA0C2E" w:rsidP="00B9152C">
      <w:pPr>
        <w:pStyle w:val="ab"/>
      </w:pPr>
      <w:r>
        <w:rPr>
          <w:rStyle w:val="aa"/>
        </w:rPr>
        <w:annotationRef/>
      </w:r>
      <w:r>
        <w:rPr>
          <w:rFonts w:hint="eastAsia"/>
          <w:noProof/>
        </w:rPr>
        <w:t>具体表名待补充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5319BB" w15:done="0"/>
  <w15:commentEx w15:paraId="1DDAE605" w15:done="0"/>
  <w15:commentEx w15:paraId="6F72C407" w15:done="0"/>
  <w15:commentEx w15:paraId="2DFF55B4" w15:done="0"/>
  <w15:commentEx w15:paraId="1DE4E3BF" w15:done="0"/>
  <w15:commentEx w15:paraId="7101E8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1CD58" w16cex:dateUtc="2022-06-01T03:34:00Z"/>
  <w16cex:commentExtensible w16cex:durableId="2641CD67" w16cex:dateUtc="2022-06-01T03:35:00Z"/>
  <w16cex:commentExtensible w16cex:durableId="2659B4B9" w16cex:dateUtc="2022-06-19T06:44:00Z"/>
  <w16cex:commentExtensible w16cex:durableId="26A76F70" w16cex:dateUtc="2022-08-17T05:45:00Z"/>
  <w16cex:commentExtensible w16cex:durableId="2659B81E" w16cex:dateUtc="2022-06-01T03:34:00Z"/>
  <w16cex:commentExtensible w16cex:durableId="2659B81D" w16cex:dateUtc="2022-06-01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5319BB" w16cid:durableId="2641CD58"/>
  <w16cid:commentId w16cid:paraId="1DDAE605" w16cid:durableId="2641CD67"/>
  <w16cid:commentId w16cid:paraId="6F72C407" w16cid:durableId="2659B4B9"/>
  <w16cid:commentId w16cid:paraId="2DFF55B4" w16cid:durableId="26A76F70"/>
  <w16cid:commentId w16cid:paraId="1DE4E3BF" w16cid:durableId="2659B81E"/>
  <w16cid:commentId w16cid:paraId="7101E8BB" w16cid:durableId="2659B8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DE63" w14:textId="77777777" w:rsidR="00661C08" w:rsidRDefault="00661C08" w:rsidP="00671C27">
      <w:r>
        <w:separator/>
      </w:r>
    </w:p>
  </w:endnote>
  <w:endnote w:type="continuationSeparator" w:id="0">
    <w:p w14:paraId="70BAEBAF" w14:textId="77777777" w:rsidR="00661C08" w:rsidRDefault="00661C08" w:rsidP="0067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8D47" w14:textId="77777777" w:rsidR="00661C08" w:rsidRDefault="00661C08" w:rsidP="00671C27">
      <w:r>
        <w:separator/>
      </w:r>
    </w:p>
  </w:footnote>
  <w:footnote w:type="continuationSeparator" w:id="0">
    <w:p w14:paraId="70A2DE5A" w14:textId="77777777" w:rsidR="00661C08" w:rsidRDefault="00661C08" w:rsidP="0067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47E"/>
    <w:multiLevelType w:val="hybridMultilevel"/>
    <w:tmpl w:val="7B001FD0"/>
    <w:lvl w:ilvl="0" w:tplc="FFE0FC2A">
      <w:start w:val="1"/>
      <w:numFmt w:val="bullet"/>
      <w:lvlText w:val="•"/>
      <w:lvlJc w:val="left"/>
      <w:pPr>
        <w:ind w:left="78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8DB4D7E"/>
    <w:multiLevelType w:val="hybridMultilevel"/>
    <w:tmpl w:val="1B6C49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95C226D"/>
    <w:multiLevelType w:val="hybridMultilevel"/>
    <w:tmpl w:val="1CDA2D86"/>
    <w:lvl w:ilvl="0" w:tplc="18DAB8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F7F56"/>
    <w:multiLevelType w:val="hybridMultilevel"/>
    <w:tmpl w:val="A0E87FDE"/>
    <w:lvl w:ilvl="0" w:tplc="02FCF8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6B6F12"/>
    <w:multiLevelType w:val="hybridMultilevel"/>
    <w:tmpl w:val="EED29CFA"/>
    <w:lvl w:ilvl="0" w:tplc="D250C1A8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A071459"/>
    <w:multiLevelType w:val="hybridMultilevel"/>
    <w:tmpl w:val="B6C05D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11C214A"/>
    <w:multiLevelType w:val="hybridMultilevel"/>
    <w:tmpl w:val="3662D31A"/>
    <w:lvl w:ilvl="0" w:tplc="F4DE76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80007"/>
    <w:multiLevelType w:val="hybridMultilevel"/>
    <w:tmpl w:val="80F0FAEC"/>
    <w:lvl w:ilvl="0" w:tplc="FFE0FC2A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743886"/>
    <w:multiLevelType w:val="hybridMultilevel"/>
    <w:tmpl w:val="0A828C2A"/>
    <w:lvl w:ilvl="0" w:tplc="9C3AC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97BDF"/>
    <w:multiLevelType w:val="hybridMultilevel"/>
    <w:tmpl w:val="EFE0E5A8"/>
    <w:lvl w:ilvl="0" w:tplc="DA1C0422">
      <w:start w:val="2"/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01E0D2F"/>
    <w:multiLevelType w:val="hybridMultilevel"/>
    <w:tmpl w:val="FDC41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BF46DA"/>
    <w:multiLevelType w:val="hybridMultilevel"/>
    <w:tmpl w:val="C7221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3320EE4"/>
    <w:multiLevelType w:val="hybridMultilevel"/>
    <w:tmpl w:val="F62808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1C5821"/>
    <w:multiLevelType w:val="hybridMultilevel"/>
    <w:tmpl w:val="95625130"/>
    <w:lvl w:ilvl="0" w:tplc="D8C244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8A3C50"/>
    <w:multiLevelType w:val="hybridMultilevel"/>
    <w:tmpl w:val="5462C722"/>
    <w:lvl w:ilvl="0" w:tplc="E5F465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14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赵 姮娟">
    <w15:presenceInfo w15:providerId="Windows Live" w15:userId="57b7d983ea94ca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CF"/>
    <w:rsid w:val="00040B13"/>
    <w:rsid w:val="0012439C"/>
    <w:rsid w:val="00137BA1"/>
    <w:rsid w:val="00155EBE"/>
    <w:rsid w:val="00164C1A"/>
    <w:rsid w:val="001B0129"/>
    <w:rsid w:val="001C18EC"/>
    <w:rsid w:val="001D09A0"/>
    <w:rsid w:val="00232E06"/>
    <w:rsid w:val="00233CA2"/>
    <w:rsid w:val="00255C98"/>
    <w:rsid w:val="00284961"/>
    <w:rsid w:val="002A77B1"/>
    <w:rsid w:val="002B1167"/>
    <w:rsid w:val="002C6B7C"/>
    <w:rsid w:val="003520F5"/>
    <w:rsid w:val="00363D14"/>
    <w:rsid w:val="00397ECA"/>
    <w:rsid w:val="003E4F2E"/>
    <w:rsid w:val="004252CE"/>
    <w:rsid w:val="0045085A"/>
    <w:rsid w:val="0045797C"/>
    <w:rsid w:val="00465F67"/>
    <w:rsid w:val="004C4136"/>
    <w:rsid w:val="005317B6"/>
    <w:rsid w:val="00570A8E"/>
    <w:rsid w:val="005B5B55"/>
    <w:rsid w:val="005D1553"/>
    <w:rsid w:val="005E0E61"/>
    <w:rsid w:val="00656637"/>
    <w:rsid w:val="00661C08"/>
    <w:rsid w:val="00671C27"/>
    <w:rsid w:val="006835A4"/>
    <w:rsid w:val="006922DD"/>
    <w:rsid w:val="00692D46"/>
    <w:rsid w:val="006B7042"/>
    <w:rsid w:val="006C05C9"/>
    <w:rsid w:val="007C4C96"/>
    <w:rsid w:val="007E553C"/>
    <w:rsid w:val="00827893"/>
    <w:rsid w:val="008522B1"/>
    <w:rsid w:val="0086163A"/>
    <w:rsid w:val="0086174B"/>
    <w:rsid w:val="0087491A"/>
    <w:rsid w:val="0088197D"/>
    <w:rsid w:val="00885FCF"/>
    <w:rsid w:val="008C2D22"/>
    <w:rsid w:val="008F5908"/>
    <w:rsid w:val="009250CC"/>
    <w:rsid w:val="00937510"/>
    <w:rsid w:val="00956DEB"/>
    <w:rsid w:val="00970C38"/>
    <w:rsid w:val="009A5DDE"/>
    <w:rsid w:val="00A6551E"/>
    <w:rsid w:val="00A81D60"/>
    <w:rsid w:val="00AE3877"/>
    <w:rsid w:val="00B6474F"/>
    <w:rsid w:val="00B83987"/>
    <w:rsid w:val="00B9152C"/>
    <w:rsid w:val="00B92D91"/>
    <w:rsid w:val="00BF0F3E"/>
    <w:rsid w:val="00C15AC3"/>
    <w:rsid w:val="00C2625B"/>
    <w:rsid w:val="00C34013"/>
    <w:rsid w:val="00C639FE"/>
    <w:rsid w:val="00C77898"/>
    <w:rsid w:val="00C82613"/>
    <w:rsid w:val="00D07842"/>
    <w:rsid w:val="00D12DA3"/>
    <w:rsid w:val="00D1314E"/>
    <w:rsid w:val="00D36FCE"/>
    <w:rsid w:val="00DC3FA2"/>
    <w:rsid w:val="00E0682A"/>
    <w:rsid w:val="00E42125"/>
    <w:rsid w:val="00EA0C2E"/>
    <w:rsid w:val="00EC6A8B"/>
    <w:rsid w:val="00ED31E4"/>
    <w:rsid w:val="00EE027F"/>
    <w:rsid w:val="00EE4E60"/>
    <w:rsid w:val="00F763A1"/>
    <w:rsid w:val="00F85189"/>
    <w:rsid w:val="00FC5885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65ECD"/>
  <w15:chartTrackingRefBased/>
  <w15:docId w15:val="{D0A5D359-2141-430C-9753-80069E5F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5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3D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5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85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5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7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1C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1C27"/>
    <w:rPr>
      <w:sz w:val="18"/>
      <w:szCs w:val="18"/>
    </w:rPr>
  </w:style>
  <w:style w:type="paragraph" w:styleId="a9">
    <w:name w:val="List Paragraph"/>
    <w:basedOn w:val="a"/>
    <w:uiPriority w:val="34"/>
    <w:qFormat/>
    <w:rsid w:val="008F59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38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5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1D09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D09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D09A0"/>
  </w:style>
  <w:style w:type="table" w:styleId="ad">
    <w:name w:val="Table Grid"/>
    <w:basedOn w:val="a1"/>
    <w:uiPriority w:val="39"/>
    <w:rsid w:val="0023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b"/>
    <w:next w:val="ab"/>
    <w:link w:val="af"/>
    <w:uiPriority w:val="99"/>
    <w:semiHidden/>
    <w:unhideWhenUsed/>
    <w:rsid w:val="00F85189"/>
    <w:rPr>
      <w:b/>
      <w:bCs/>
    </w:rPr>
  </w:style>
  <w:style w:type="character" w:customStyle="1" w:styleId="af">
    <w:name w:val="批注主题 字符"/>
    <w:basedOn w:val="ac"/>
    <w:link w:val="ae"/>
    <w:uiPriority w:val="99"/>
    <w:semiHidden/>
    <w:rsid w:val="00F85189"/>
    <w:rPr>
      <w:b/>
      <w:bCs/>
    </w:rPr>
  </w:style>
  <w:style w:type="paragraph" w:styleId="af0">
    <w:name w:val="Revision"/>
    <w:hidden/>
    <w:uiPriority w:val="99"/>
    <w:semiHidden/>
    <w:rsid w:val="00F85189"/>
  </w:style>
  <w:style w:type="character" w:customStyle="1" w:styleId="50">
    <w:name w:val="标题 5 字符"/>
    <w:basedOn w:val="a0"/>
    <w:link w:val="5"/>
    <w:uiPriority w:val="9"/>
    <w:rsid w:val="00363D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姮娟</dc:creator>
  <cp:keywords/>
  <dc:description/>
  <cp:lastModifiedBy>赵 姮娟</cp:lastModifiedBy>
  <cp:revision>21</cp:revision>
  <dcterms:created xsi:type="dcterms:W3CDTF">2022-08-11T08:16:00Z</dcterms:created>
  <dcterms:modified xsi:type="dcterms:W3CDTF">2022-08-17T06:30:00Z</dcterms:modified>
</cp:coreProperties>
</file>